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2E82A" w14:textId="5F1AF422" w:rsidR="00ED6E6A" w:rsidRPr="00596AEA" w:rsidRDefault="00001769">
      <w:pPr>
        <w:spacing w:line="417" w:lineRule="exact"/>
        <w:ind w:left="190"/>
        <w:rPr>
          <w:sz w:val="36"/>
        </w:rPr>
      </w:pPr>
      <w:commentRangeStart w:id="0"/>
      <w:r>
        <w:rPr>
          <w:rFonts w:ascii="Arial"/>
          <w:b/>
          <w:color w:val="3EA8CA"/>
          <w:sz w:val="36"/>
        </w:rPr>
        <w:t xml:space="preserve">Apps </w:t>
      </w:r>
      <w:r w:rsidR="00BA4FBB">
        <w:rPr>
          <w:rFonts w:ascii="Arial"/>
          <w:b/>
          <w:color w:val="3EA8CA"/>
          <w:sz w:val="36"/>
        </w:rPr>
        <w:t xml:space="preserve">kunnen </w:t>
      </w:r>
      <w:r w:rsidR="00063C39">
        <w:rPr>
          <w:rFonts w:ascii="Arial"/>
          <w:b/>
          <w:color w:val="3EA8CA"/>
          <w:sz w:val="36"/>
        </w:rPr>
        <w:t xml:space="preserve">het gebruik van </w:t>
      </w:r>
      <w:r>
        <w:rPr>
          <w:rFonts w:ascii="Arial"/>
          <w:b/>
          <w:color w:val="3EA8CA"/>
          <w:sz w:val="36"/>
        </w:rPr>
        <w:t xml:space="preserve">analytische methoden </w:t>
      </w:r>
      <w:r w:rsidR="00BA4FBB">
        <w:rPr>
          <w:rFonts w:ascii="Arial"/>
          <w:b/>
          <w:color w:val="3EA8CA"/>
          <w:sz w:val="36"/>
        </w:rPr>
        <w:t xml:space="preserve">nieuw </w:t>
      </w:r>
      <w:r>
        <w:rPr>
          <w:rFonts w:ascii="Arial"/>
          <w:b/>
          <w:color w:val="3EA8CA"/>
          <w:sz w:val="36"/>
        </w:rPr>
        <w:t>leven inblazen</w:t>
      </w:r>
      <w:commentRangeEnd w:id="0"/>
      <w:r w:rsidR="00AF5664">
        <w:rPr>
          <w:rStyle w:val="CommentReference"/>
        </w:rPr>
        <w:commentReference w:id="0"/>
      </w:r>
    </w:p>
    <w:p w14:paraId="55A168E6" w14:textId="77777777" w:rsidR="00ED6E6A" w:rsidRPr="00596AEA" w:rsidRDefault="00ED6E6A">
      <w:pPr>
        <w:pStyle w:val="BodyText"/>
        <w:spacing w:before="5"/>
        <w:rPr>
          <w:sz w:val="41"/>
        </w:rPr>
      </w:pPr>
    </w:p>
    <w:p w14:paraId="7C888722" w14:textId="734DCD93" w:rsidR="0023538F" w:rsidRPr="00777527" w:rsidRDefault="00F557A9" w:rsidP="00777527">
      <w:pPr>
        <w:pStyle w:val="BodyText"/>
        <w:ind w:left="190"/>
        <w:rPr>
          <w:rFonts w:ascii="Arial"/>
          <w:color w:val="A0CBEE"/>
        </w:rPr>
      </w:pPr>
      <w:r>
        <w:rPr>
          <w:rFonts w:ascii="Arial"/>
          <w:color w:val="A0CBEE"/>
        </w:rPr>
        <w:t>Kees van Immerzeel</w:t>
      </w:r>
      <w:r w:rsidR="00777527">
        <w:rPr>
          <w:rFonts w:ascii="Arial"/>
          <w:color w:val="A0CBEE"/>
        </w:rPr>
        <w:t xml:space="preserve"> </w:t>
      </w:r>
    </w:p>
    <w:p w14:paraId="025E80A1" w14:textId="77777777" w:rsidR="00ED6E6A" w:rsidRPr="00596AEA" w:rsidRDefault="00ED6E6A">
      <w:pPr>
        <w:pStyle w:val="BodyText"/>
        <w:rPr>
          <w:rFonts w:ascii="Arial"/>
          <w:sz w:val="20"/>
        </w:rPr>
      </w:pPr>
    </w:p>
    <w:p w14:paraId="62206F55" w14:textId="7789170D" w:rsidR="00454EB8" w:rsidRPr="00596AEA" w:rsidRDefault="00F557A9" w:rsidP="00454EB8">
      <w:pPr>
        <w:spacing w:line="309" w:lineRule="auto"/>
        <w:ind w:left="190" w:right="1700"/>
        <w:rPr>
          <w:i/>
          <w:sz w:val="16"/>
        </w:rPr>
      </w:pPr>
      <w:bookmarkStart w:id="1" w:name="_Hlk48052202"/>
      <w:r>
        <w:rPr>
          <w:i/>
          <w:color w:val="4A4A49"/>
          <w:w w:val="110"/>
          <w:sz w:val="16"/>
        </w:rPr>
        <w:t>Analytische formules worden in de hydrologische praktijk spaarzaam gebruikt. Een belangrijke reden hiervoor is</w:t>
      </w:r>
      <w:r w:rsidR="0067185F">
        <w:rPr>
          <w:i/>
          <w:color w:val="4A4A49"/>
          <w:w w:val="110"/>
          <w:sz w:val="16"/>
        </w:rPr>
        <w:t xml:space="preserve"> dat de wiskundige formules intimiderend zijn. Daarnaast vergt het vertalen van deze formules naar een spreadsheet of </w:t>
      </w:r>
      <w:r w:rsidR="00063C39">
        <w:rPr>
          <w:i/>
          <w:color w:val="4A4A49"/>
          <w:w w:val="110"/>
          <w:sz w:val="16"/>
        </w:rPr>
        <w:t xml:space="preserve">bijvoorbeeld </w:t>
      </w:r>
      <w:r w:rsidR="0067185F">
        <w:rPr>
          <w:i/>
          <w:color w:val="4A4A49"/>
          <w:w w:val="110"/>
          <w:sz w:val="16"/>
        </w:rPr>
        <w:t>een m-file in MATLAB</w:t>
      </w:r>
      <w:r w:rsidR="00BA4FBB">
        <w:rPr>
          <w:i/>
          <w:color w:val="4A4A49"/>
          <w:w w:val="110"/>
          <w:sz w:val="16"/>
        </w:rPr>
        <w:t xml:space="preserve"> veel</w:t>
      </w:r>
      <w:r w:rsidR="0067185F">
        <w:rPr>
          <w:i/>
          <w:color w:val="4A4A49"/>
          <w:w w:val="110"/>
          <w:sz w:val="16"/>
        </w:rPr>
        <w:t xml:space="preserve"> kennis en doorzettingsvermogen. </w:t>
      </w:r>
      <w:commentRangeStart w:id="2"/>
      <w:commentRangeStart w:id="3"/>
      <w:commentRangeStart w:id="4"/>
      <w:r w:rsidR="0067185F">
        <w:rPr>
          <w:i/>
          <w:color w:val="4A4A49"/>
          <w:w w:val="110"/>
          <w:sz w:val="16"/>
        </w:rPr>
        <w:t>Het kan gemakkelijker</w:t>
      </w:r>
      <w:commentRangeEnd w:id="2"/>
      <w:r w:rsidR="007D39E6">
        <w:rPr>
          <w:rStyle w:val="CommentReference"/>
        </w:rPr>
        <w:commentReference w:id="2"/>
      </w:r>
      <w:r w:rsidR="0067185F">
        <w:rPr>
          <w:i/>
          <w:color w:val="4A4A49"/>
          <w:w w:val="110"/>
          <w:sz w:val="16"/>
        </w:rPr>
        <w:t xml:space="preserve">, door analytische methoden </w:t>
      </w:r>
      <w:r w:rsidR="00BA4FBB">
        <w:rPr>
          <w:i/>
          <w:color w:val="4A4A49"/>
          <w:w w:val="110"/>
          <w:sz w:val="16"/>
        </w:rPr>
        <w:t xml:space="preserve">in de vorm van </w:t>
      </w:r>
      <w:r w:rsidR="0067185F">
        <w:rPr>
          <w:i/>
          <w:color w:val="4A4A49"/>
          <w:w w:val="110"/>
          <w:sz w:val="16"/>
        </w:rPr>
        <w:t>app</w:t>
      </w:r>
      <w:r w:rsidR="00293429">
        <w:rPr>
          <w:i/>
          <w:color w:val="4A4A49"/>
          <w:w w:val="110"/>
          <w:sz w:val="16"/>
        </w:rPr>
        <w:t>s</w:t>
      </w:r>
      <w:r w:rsidR="0067185F">
        <w:rPr>
          <w:i/>
          <w:color w:val="4A4A49"/>
          <w:w w:val="110"/>
          <w:sz w:val="16"/>
        </w:rPr>
        <w:t xml:space="preserve"> toe te voegen aan de gereedschap</w:t>
      </w:r>
      <w:r w:rsidR="00293429">
        <w:rPr>
          <w:i/>
          <w:color w:val="4A4A49"/>
          <w:w w:val="110"/>
          <w:sz w:val="16"/>
        </w:rPr>
        <w:t>skist van iedere hydroloog</w:t>
      </w:r>
      <w:commentRangeEnd w:id="4"/>
      <w:r w:rsidR="00AF5664">
        <w:rPr>
          <w:rStyle w:val="CommentReference"/>
        </w:rPr>
        <w:commentReference w:id="4"/>
      </w:r>
      <w:r w:rsidR="00293429">
        <w:rPr>
          <w:i/>
          <w:color w:val="4A4A49"/>
          <w:w w:val="110"/>
          <w:sz w:val="16"/>
        </w:rPr>
        <w:t>.</w:t>
      </w:r>
      <w:commentRangeEnd w:id="3"/>
      <w:r w:rsidR="00AF5664">
        <w:rPr>
          <w:rStyle w:val="CommentReference"/>
        </w:rPr>
        <w:commentReference w:id="3"/>
      </w:r>
      <w:r w:rsidR="00293429">
        <w:rPr>
          <w:i/>
          <w:color w:val="4A4A49"/>
          <w:w w:val="110"/>
          <w:sz w:val="16"/>
        </w:rPr>
        <w:t xml:space="preserve"> Dit artikel beschrijft als voorbeeld een app gemaakt op basis van de Shiny package in R.</w:t>
      </w:r>
    </w:p>
    <w:bookmarkEnd w:id="1"/>
    <w:p w14:paraId="115C0033" w14:textId="189E7679" w:rsidR="00ED6E6A" w:rsidRPr="00596AEA" w:rsidRDefault="00ED6E6A">
      <w:pPr>
        <w:spacing w:before="4" w:line="309" w:lineRule="auto"/>
        <w:ind w:left="190" w:right="1700"/>
        <w:rPr>
          <w:i/>
          <w:sz w:val="16"/>
        </w:rPr>
      </w:pPr>
    </w:p>
    <w:p w14:paraId="118062B9" w14:textId="77777777" w:rsidR="00ED6E6A" w:rsidRPr="00596AEA" w:rsidRDefault="00ED6E6A">
      <w:pPr>
        <w:pStyle w:val="BodyText"/>
        <w:rPr>
          <w:i/>
          <w:sz w:val="18"/>
        </w:rPr>
      </w:pPr>
    </w:p>
    <w:p w14:paraId="0557FD8C" w14:textId="77777777" w:rsidR="00ED6E6A" w:rsidRPr="00596AEA" w:rsidRDefault="00ED6E6A">
      <w:pPr>
        <w:pStyle w:val="BodyText"/>
        <w:spacing w:before="7"/>
        <w:rPr>
          <w:i/>
          <w:sz w:val="18"/>
        </w:rPr>
      </w:pPr>
    </w:p>
    <w:p w14:paraId="1BA68907" w14:textId="77777777" w:rsidR="00ED6E6A" w:rsidRPr="00596AEA" w:rsidRDefault="00D23D5C">
      <w:pPr>
        <w:pStyle w:val="Heading1"/>
        <w:ind w:left="1040"/>
      </w:pPr>
      <w:r w:rsidRPr="00596AEA">
        <w:rPr>
          <w:color w:val="3EA8CA"/>
        </w:rPr>
        <w:t>Inleiding</w:t>
      </w:r>
    </w:p>
    <w:p w14:paraId="16BF8E51" w14:textId="0F64182F" w:rsidR="00BA4FBB" w:rsidDel="007D39E6" w:rsidRDefault="00293429" w:rsidP="00596AEA">
      <w:pPr>
        <w:pStyle w:val="BodyText"/>
        <w:spacing w:line="292" w:lineRule="auto"/>
        <w:ind w:left="1040" w:right="855"/>
        <w:rPr>
          <w:del w:id="5" w:author="Bonte, Matthijs GSNL-PTS/ES" w:date="2020-08-20T21:32:00Z"/>
          <w:color w:val="4A4A49"/>
          <w:w w:val="105"/>
        </w:rPr>
      </w:pPr>
      <w:r>
        <w:rPr>
          <w:color w:val="4A4A49"/>
          <w:w w:val="105"/>
        </w:rPr>
        <w:t>‘</w:t>
      </w:r>
      <w:r w:rsidRPr="00293429">
        <w:rPr>
          <w:color w:val="4A4A49"/>
          <w:w w:val="105"/>
        </w:rPr>
        <w:t>Snelle oudjes gaan MATLAB</w:t>
      </w:r>
      <w:r>
        <w:rPr>
          <w:color w:val="4A4A49"/>
          <w:w w:val="105"/>
        </w:rPr>
        <w:t xml:space="preserve">’ was de titel van </w:t>
      </w:r>
      <w:r w:rsidR="002020A2">
        <w:rPr>
          <w:color w:val="4A4A49"/>
          <w:w w:val="105"/>
        </w:rPr>
        <w:t>een</w:t>
      </w:r>
      <w:r>
        <w:rPr>
          <w:color w:val="4A4A49"/>
          <w:w w:val="105"/>
        </w:rPr>
        <w:t xml:space="preserve"> artikel </w:t>
      </w:r>
      <w:r w:rsidR="002020A2">
        <w:rPr>
          <w:color w:val="4A4A49"/>
          <w:w w:val="105"/>
        </w:rPr>
        <w:t xml:space="preserve">van </w:t>
      </w:r>
      <w:r w:rsidR="002020A2" w:rsidRPr="002020A2">
        <w:rPr>
          <w:color w:val="4A4A49"/>
          <w:w w:val="105"/>
        </w:rPr>
        <w:t xml:space="preserve">Kees Maas </w:t>
      </w:r>
      <w:r w:rsidR="002020A2">
        <w:rPr>
          <w:color w:val="4A4A49"/>
          <w:w w:val="105"/>
        </w:rPr>
        <w:t xml:space="preserve">en </w:t>
      </w:r>
      <w:r w:rsidR="002020A2" w:rsidRPr="002020A2">
        <w:rPr>
          <w:color w:val="4A4A49"/>
          <w:w w:val="105"/>
        </w:rPr>
        <w:t xml:space="preserve">Theo Olsthoorn </w:t>
      </w:r>
      <w:r>
        <w:rPr>
          <w:color w:val="4A4A49"/>
          <w:w w:val="105"/>
        </w:rPr>
        <w:t>in</w:t>
      </w:r>
      <w:r w:rsidR="00D54CDC">
        <w:rPr>
          <w:color w:val="4A4A49"/>
          <w:w w:val="105"/>
        </w:rPr>
        <w:t xml:space="preserve"> </w:t>
      </w:r>
      <w:r w:rsidR="00D54CDC" w:rsidRPr="00D54CDC">
        <w:rPr>
          <w:color w:val="4A4A49"/>
          <w:w w:val="105"/>
        </w:rPr>
        <w:t>S</w:t>
      </w:r>
      <w:r w:rsidR="00D54CDC">
        <w:rPr>
          <w:color w:val="4A4A49"/>
          <w:w w:val="105"/>
        </w:rPr>
        <w:t>tromingen</w:t>
      </w:r>
      <w:r w:rsidR="00D54CDC" w:rsidRPr="00D54CDC">
        <w:rPr>
          <w:color w:val="4A4A49"/>
          <w:w w:val="105"/>
        </w:rPr>
        <w:t xml:space="preserve"> 3 (1997)</w:t>
      </w:r>
      <w:r w:rsidR="00596AEA" w:rsidRPr="00596AEA">
        <w:rPr>
          <w:color w:val="4A4A49"/>
          <w:w w:val="105"/>
        </w:rPr>
        <w:t>.</w:t>
      </w:r>
      <w:r w:rsidR="00501E85">
        <w:rPr>
          <w:color w:val="4A4A49"/>
          <w:w w:val="105"/>
        </w:rPr>
        <w:t xml:space="preserve"> </w:t>
      </w:r>
      <w:r w:rsidR="00B90CC3">
        <w:rPr>
          <w:color w:val="4A4A49"/>
          <w:w w:val="105"/>
        </w:rPr>
        <w:t>“</w:t>
      </w:r>
      <w:r w:rsidR="002020A2" w:rsidRPr="002020A2">
        <w:rPr>
          <w:i/>
          <w:iCs/>
          <w:color w:val="4A4A49"/>
          <w:w w:val="105"/>
        </w:rPr>
        <w:t>Wat leven we toch in een heerlijke tijd!</w:t>
      </w:r>
      <w:r w:rsidR="00B90CC3">
        <w:rPr>
          <w:color w:val="4A4A49"/>
          <w:w w:val="105"/>
        </w:rPr>
        <w:t>”</w:t>
      </w:r>
      <w:r w:rsidR="002020A2">
        <w:rPr>
          <w:color w:val="4A4A49"/>
          <w:w w:val="105"/>
        </w:rPr>
        <w:t xml:space="preserve"> verzuch</w:t>
      </w:r>
      <w:r w:rsidR="00BA4FBB">
        <w:rPr>
          <w:color w:val="4A4A49"/>
          <w:w w:val="105"/>
        </w:rPr>
        <w:t>t</w:t>
      </w:r>
      <w:r w:rsidR="002020A2">
        <w:rPr>
          <w:color w:val="4A4A49"/>
          <w:w w:val="105"/>
        </w:rPr>
        <w:t xml:space="preserve">ten de auteurs. Daarbij doelden zij op </w:t>
      </w:r>
      <w:r w:rsidR="00B90CC3">
        <w:rPr>
          <w:color w:val="4A4A49"/>
          <w:w w:val="105"/>
        </w:rPr>
        <w:t>“</w:t>
      </w:r>
      <w:r w:rsidR="002020A2" w:rsidRPr="002020A2">
        <w:rPr>
          <w:color w:val="4A4A49"/>
          <w:w w:val="105"/>
        </w:rPr>
        <w:t>het schitterende gereedschap</w:t>
      </w:r>
      <w:r w:rsidR="00B90CC3">
        <w:rPr>
          <w:color w:val="4A4A49"/>
          <w:w w:val="105"/>
        </w:rPr>
        <w:t>”</w:t>
      </w:r>
      <w:r w:rsidR="002020A2">
        <w:rPr>
          <w:color w:val="4A4A49"/>
          <w:w w:val="105"/>
        </w:rPr>
        <w:t xml:space="preserve"> dat </w:t>
      </w:r>
      <w:r w:rsidR="002020A2" w:rsidRPr="002020A2">
        <w:rPr>
          <w:color w:val="4A4A49"/>
          <w:w w:val="105"/>
        </w:rPr>
        <w:t>MATLAB</w:t>
      </w:r>
      <w:r w:rsidR="002020A2">
        <w:rPr>
          <w:color w:val="4A4A49"/>
          <w:w w:val="105"/>
        </w:rPr>
        <w:t xml:space="preserve"> kan zijn voor iedere hydroloog</w:t>
      </w:r>
      <w:r w:rsidR="002020A2" w:rsidRPr="002020A2">
        <w:rPr>
          <w:color w:val="4A4A49"/>
          <w:w w:val="105"/>
        </w:rPr>
        <w:t xml:space="preserve">. </w:t>
      </w:r>
    </w:p>
    <w:p w14:paraId="60CAA255" w14:textId="0E0087B6" w:rsidR="00BA4FBB" w:rsidDel="007D39E6" w:rsidRDefault="00BA4FBB" w:rsidP="00596AEA">
      <w:pPr>
        <w:pStyle w:val="BodyText"/>
        <w:spacing w:line="292" w:lineRule="auto"/>
        <w:ind w:left="1040" w:right="855"/>
        <w:rPr>
          <w:del w:id="6" w:author="Bonte, Matthijs GSNL-PTS/ES" w:date="2020-08-20T21:32:00Z"/>
          <w:color w:val="4A4A49"/>
          <w:w w:val="105"/>
        </w:rPr>
      </w:pPr>
    </w:p>
    <w:p w14:paraId="06769672" w14:textId="63D2A742" w:rsidR="00CB16C2" w:rsidRDefault="00CB16C2" w:rsidP="00596AEA">
      <w:pPr>
        <w:pStyle w:val="BodyText"/>
        <w:spacing w:line="292" w:lineRule="auto"/>
        <w:ind w:left="1040" w:right="855"/>
        <w:rPr>
          <w:color w:val="4A4A49"/>
          <w:w w:val="105"/>
        </w:rPr>
      </w:pPr>
      <w:r>
        <w:rPr>
          <w:color w:val="4A4A49"/>
          <w:w w:val="105"/>
        </w:rPr>
        <w:t>Ik moet toch</w:t>
      </w:r>
      <w:r w:rsidR="002020A2">
        <w:rPr>
          <w:color w:val="4A4A49"/>
          <w:w w:val="105"/>
        </w:rPr>
        <w:t xml:space="preserve"> constateren dat de meeste hydrologen dit </w:t>
      </w:r>
      <w:r>
        <w:rPr>
          <w:color w:val="4A4A49"/>
          <w:w w:val="105"/>
        </w:rPr>
        <w:t xml:space="preserve">schitterende </w:t>
      </w:r>
      <w:r w:rsidR="002020A2">
        <w:rPr>
          <w:color w:val="4A4A49"/>
          <w:w w:val="105"/>
        </w:rPr>
        <w:t>gereedschap</w:t>
      </w:r>
      <w:r>
        <w:rPr>
          <w:color w:val="4A4A49"/>
          <w:w w:val="105"/>
        </w:rPr>
        <w:t xml:space="preserve"> al</w:t>
      </w:r>
      <w:r w:rsidR="00067785">
        <w:rPr>
          <w:color w:val="4A4A49"/>
          <w:w w:val="105"/>
        </w:rPr>
        <w:t xml:space="preserve"> meer dan twee decaden</w:t>
      </w:r>
      <w:r>
        <w:rPr>
          <w:color w:val="4A4A49"/>
          <w:w w:val="105"/>
        </w:rPr>
        <w:t xml:space="preserve"> jaar</w:t>
      </w:r>
      <w:r w:rsidR="002020A2">
        <w:rPr>
          <w:color w:val="4A4A49"/>
          <w:w w:val="105"/>
        </w:rPr>
        <w:t xml:space="preserve"> links laten liggen.</w:t>
      </w:r>
      <w:r>
        <w:rPr>
          <w:color w:val="4A4A49"/>
          <w:w w:val="105"/>
        </w:rPr>
        <w:t xml:space="preserve"> Waarom is dat? </w:t>
      </w:r>
    </w:p>
    <w:p w14:paraId="6A81CAE3" w14:textId="77777777" w:rsidR="00CB16C2" w:rsidRDefault="00CB16C2" w:rsidP="00596AEA">
      <w:pPr>
        <w:pStyle w:val="BodyText"/>
        <w:spacing w:line="292" w:lineRule="auto"/>
        <w:ind w:left="1040" w:right="855"/>
        <w:rPr>
          <w:color w:val="4A4A49"/>
          <w:w w:val="105"/>
        </w:rPr>
      </w:pPr>
    </w:p>
    <w:p w14:paraId="21BF44E1" w14:textId="04E7738C" w:rsidR="00596AEA" w:rsidDel="007D39E6" w:rsidRDefault="00CB16C2" w:rsidP="00596AEA">
      <w:pPr>
        <w:pStyle w:val="BodyText"/>
        <w:spacing w:line="292" w:lineRule="auto"/>
        <w:ind w:left="1040" w:right="855"/>
        <w:rPr>
          <w:del w:id="7" w:author="Bonte, Matthijs GSNL-PTS/ES" w:date="2020-08-20T21:32:00Z"/>
          <w:color w:val="4A4A49"/>
          <w:w w:val="105"/>
        </w:rPr>
      </w:pPr>
      <w:r>
        <w:rPr>
          <w:color w:val="4A4A49"/>
          <w:w w:val="105"/>
        </w:rPr>
        <w:t>De prijs</w:t>
      </w:r>
      <w:r w:rsidR="00BA4FBB">
        <w:rPr>
          <w:color w:val="4A4A49"/>
          <w:w w:val="105"/>
        </w:rPr>
        <w:t xml:space="preserve"> misschien?</w:t>
      </w:r>
      <w:r>
        <w:rPr>
          <w:color w:val="4A4A49"/>
          <w:w w:val="105"/>
        </w:rPr>
        <w:t xml:space="preserve"> Inderdaad kan dat een rol spelen, want MATLAB is nog steeds prijzig. Dat werd ook al geconstateerd in het artikel van </w:t>
      </w:r>
      <w:r w:rsidRPr="002020A2">
        <w:rPr>
          <w:color w:val="4A4A49"/>
          <w:w w:val="105"/>
        </w:rPr>
        <w:t xml:space="preserve">Kees Maas </w:t>
      </w:r>
      <w:r>
        <w:rPr>
          <w:color w:val="4A4A49"/>
          <w:w w:val="105"/>
        </w:rPr>
        <w:t xml:space="preserve">en </w:t>
      </w:r>
      <w:r w:rsidRPr="002020A2">
        <w:rPr>
          <w:color w:val="4A4A49"/>
          <w:w w:val="105"/>
        </w:rPr>
        <w:t>Theo Olsthoorn</w:t>
      </w:r>
      <w:r>
        <w:rPr>
          <w:color w:val="4A4A49"/>
          <w:w w:val="105"/>
        </w:rPr>
        <w:t xml:space="preserve">. Maar intussen zijn er diverse gratis </w:t>
      </w:r>
      <w:r w:rsidRPr="00CB16C2">
        <w:rPr>
          <w:color w:val="4A4A49"/>
          <w:w w:val="105"/>
        </w:rPr>
        <w:t>open source</w:t>
      </w:r>
      <w:r>
        <w:rPr>
          <w:color w:val="4A4A49"/>
          <w:w w:val="105"/>
        </w:rPr>
        <w:t xml:space="preserve"> alternatieven voor MATLAB. En deze alternatieven worden ook niet breed toegepast.</w:t>
      </w:r>
      <w:ins w:id="8" w:author="Bonte, Matthijs GSNL-PTS/ES" w:date="2020-08-20T21:32:00Z">
        <w:r w:rsidR="007D39E6">
          <w:rPr>
            <w:color w:val="4A4A49"/>
            <w:w w:val="105"/>
          </w:rPr>
          <w:t xml:space="preserve"> </w:t>
        </w:r>
      </w:ins>
    </w:p>
    <w:p w14:paraId="022439E5" w14:textId="3E4872CA" w:rsidR="00CB16C2" w:rsidDel="007D39E6" w:rsidRDefault="00CB16C2" w:rsidP="00596AEA">
      <w:pPr>
        <w:pStyle w:val="BodyText"/>
        <w:spacing w:line="292" w:lineRule="auto"/>
        <w:ind w:left="1040" w:right="855"/>
        <w:rPr>
          <w:del w:id="9" w:author="Bonte, Matthijs GSNL-PTS/ES" w:date="2020-08-20T21:32:00Z"/>
          <w:color w:val="4A4A49"/>
          <w:w w:val="105"/>
        </w:rPr>
      </w:pPr>
    </w:p>
    <w:p w14:paraId="0985E845" w14:textId="36160F31" w:rsidR="00B90CC3" w:rsidRDefault="00571030" w:rsidP="00596AEA">
      <w:pPr>
        <w:pStyle w:val="BodyText"/>
        <w:spacing w:line="292" w:lineRule="auto"/>
        <w:ind w:left="1040" w:right="855"/>
        <w:rPr>
          <w:color w:val="4A4A49"/>
          <w:w w:val="105"/>
        </w:rPr>
      </w:pPr>
      <w:r>
        <w:rPr>
          <w:color w:val="4A4A49"/>
          <w:w w:val="105"/>
        </w:rPr>
        <w:t xml:space="preserve">Het is waarschijnlijker dat het vinden van een passende analytische formule voor een grondwaterprobleem en vervolgens het vertalen van dat probleem naar een </w:t>
      </w:r>
      <w:commentRangeStart w:id="10"/>
      <w:r w:rsidR="005D5261">
        <w:rPr>
          <w:color w:val="4A4A49"/>
          <w:w w:val="105"/>
        </w:rPr>
        <w:t>MATLAB-code</w:t>
      </w:r>
      <w:r>
        <w:rPr>
          <w:color w:val="4A4A49"/>
          <w:w w:val="105"/>
        </w:rPr>
        <w:t xml:space="preserve"> </w:t>
      </w:r>
      <w:commentRangeEnd w:id="10"/>
      <w:r w:rsidR="007D39E6">
        <w:rPr>
          <w:rStyle w:val="CommentReference"/>
        </w:rPr>
        <w:commentReference w:id="10"/>
      </w:r>
      <w:r>
        <w:rPr>
          <w:color w:val="4A4A49"/>
          <w:w w:val="105"/>
        </w:rPr>
        <w:t xml:space="preserve">toch een lastig te nemen hobbel is. </w:t>
      </w:r>
    </w:p>
    <w:p w14:paraId="4DCEC000" w14:textId="77777777" w:rsidR="00B90CC3" w:rsidRDefault="00B90CC3" w:rsidP="00596AEA">
      <w:pPr>
        <w:pStyle w:val="BodyText"/>
        <w:spacing w:line="292" w:lineRule="auto"/>
        <w:ind w:left="1040" w:right="855"/>
        <w:rPr>
          <w:color w:val="4A4A49"/>
          <w:w w:val="105"/>
        </w:rPr>
      </w:pPr>
    </w:p>
    <w:p w14:paraId="798B66AB" w14:textId="71CB2E0F" w:rsidR="00B90CC3" w:rsidRDefault="00B90CC3" w:rsidP="00596AEA">
      <w:pPr>
        <w:pStyle w:val="BodyText"/>
        <w:spacing w:line="292" w:lineRule="auto"/>
        <w:ind w:left="1040" w:right="855"/>
        <w:rPr>
          <w:color w:val="4A4A49"/>
          <w:w w:val="105"/>
        </w:rPr>
      </w:pPr>
      <w:r>
        <w:rPr>
          <w:color w:val="4A4A49"/>
          <w:w w:val="105"/>
        </w:rPr>
        <w:t>De</w:t>
      </w:r>
      <w:r w:rsidR="00571030">
        <w:rPr>
          <w:color w:val="4A4A49"/>
          <w:w w:val="105"/>
        </w:rPr>
        <w:t xml:space="preserve"> site </w:t>
      </w:r>
      <w:r w:rsidR="00BA4FBB">
        <w:rPr>
          <w:color w:val="4A4A49"/>
          <w:w w:val="105"/>
        </w:rPr>
        <w:t xml:space="preserve">als </w:t>
      </w:r>
      <w:r w:rsidR="00A60D35">
        <w:rPr>
          <w:color w:val="4A4A49"/>
          <w:w w:val="105"/>
        </w:rPr>
        <w:t>“</w:t>
      </w:r>
      <w:hyperlink r:id="rId13" w:history="1">
        <w:r w:rsidR="00A60D35" w:rsidRPr="00FC5290">
          <w:rPr>
            <w:rStyle w:val="Hyperlink"/>
            <w:w w:val="105"/>
          </w:rPr>
          <w:t>http://grondwaterformules.nl/</w:t>
        </w:r>
      </w:hyperlink>
      <w:r w:rsidR="00A60D35">
        <w:rPr>
          <w:color w:val="4A4A49"/>
          <w:w w:val="105"/>
        </w:rPr>
        <w:t xml:space="preserve">” </w:t>
      </w:r>
      <w:r w:rsidR="00BA4FBB">
        <w:rPr>
          <w:color w:val="4A4A49"/>
          <w:w w:val="105"/>
        </w:rPr>
        <w:t xml:space="preserve">kan helpen bij </w:t>
      </w:r>
      <w:r>
        <w:rPr>
          <w:color w:val="4A4A49"/>
          <w:w w:val="105"/>
        </w:rPr>
        <w:t xml:space="preserve">het vinden van een passende analytische oplossing. </w:t>
      </w:r>
      <w:r w:rsidR="00BA4FBB">
        <w:rPr>
          <w:color w:val="4A4A49"/>
          <w:w w:val="105"/>
        </w:rPr>
        <w:t xml:space="preserve">Op deze site zijn sommige oplossingen </w:t>
      </w:r>
      <w:r>
        <w:rPr>
          <w:color w:val="4A4A49"/>
          <w:w w:val="105"/>
        </w:rPr>
        <w:t>voorzien van een link naar een spreadsheet of script. Dat is handig, maar ik denk dat het nog laagdrempeliger kan, namelijk door te linken naar een app.</w:t>
      </w:r>
    </w:p>
    <w:p w14:paraId="7292E24F" w14:textId="0800F314" w:rsidR="00BA4FBB" w:rsidRDefault="00BA4FBB" w:rsidP="00596AEA">
      <w:pPr>
        <w:pStyle w:val="BodyText"/>
        <w:spacing w:line="292" w:lineRule="auto"/>
        <w:ind w:left="1040" w:right="855"/>
        <w:rPr>
          <w:color w:val="4A4A49"/>
          <w:w w:val="105"/>
        </w:rPr>
      </w:pPr>
    </w:p>
    <w:p w14:paraId="714DF5C5" w14:textId="68F679F9" w:rsidR="00BA4FBB" w:rsidRDefault="00BA4FBB" w:rsidP="00BA4FBB">
      <w:pPr>
        <w:pStyle w:val="BodyText"/>
        <w:spacing w:line="292" w:lineRule="auto"/>
        <w:ind w:left="1040" w:right="855"/>
        <w:rPr>
          <w:rFonts w:ascii="Arial" w:eastAsia="Arial" w:hAnsi="Arial" w:cs="Arial"/>
          <w:b/>
          <w:bCs/>
          <w:color w:val="3EA8CA"/>
          <w:sz w:val="22"/>
          <w:szCs w:val="22"/>
        </w:rPr>
      </w:pPr>
      <w:r>
        <w:rPr>
          <w:rFonts w:ascii="Arial" w:eastAsia="Arial" w:hAnsi="Arial" w:cs="Arial"/>
          <w:b/>
          <w:bCs/>
          <w:color w:val="3EA8CA"/>
          <w:sz w:val="22"/>
          <w:szCs w:val="22"/>
        </w:rPr>
        <w:t>Apps</w:t>
      </w:r>
    </w:p>
    <w:p w14:paraId="52B243C9" w14:textId="240E5583" w:rsidR="00BA4FBB" w:rsidRPr="00BA4FBB" w:rsidRDefault="00FF5817" w:rsidP="00BA4FBB">
      <w:pPr>
        <w:pStyle w:val="BodyText"/>
        <w:spacing w:line="292" w:lineRule="auto"/>
        <w:ind w:left="1040" w:right="855"/>
        <w:rPr>
          <w:rFonts w:ascii="Arial" w:eastAsia="Arial" w:hAnsi="Arial" w:cs="Arial"/>
          <w:color w:val="3EA8CA"/>
          <w:sz w:val="22"/>
          <w:szCs w:val="22"/>
        </w:rPr>
      </w:pPr>
      <w:r>
        <w:rPr>
          <w:color w:val="4A4A49"/>
          <w:w w:val="105"/>
        </w:rPr>
        <w:t>Onder een app versta ik hier een applicatie die draait op een webserver. De webserver doet dus ook het rekenwerk. De applicatie is via een browser benaderbaar en werkt op diverse platformen (Windows, iOS) en apparaten (computer, mobiel, iPad).</w:t>
      </w:r>
    </w:p>
    <w:p w14:paraId="643B8720" w14:textId="08DDEC73" w:rsidR="0096138D" w:rsidRDefault="0096138D" w:rsidP="00B0084A">
      <w:pPr>
        <w:pStyle w:val="BodyText"/>
        <w:spacing w:line="292" w:lineRule="auto"/>
        <w:ind w:right="855"/>
        <w:rPr>
          <w:color w:val="4A4A49"/>
          <w:w w:val="105"/>
        </w:rPr>
      </w:pPr>
    </w:p>
    <w:p w14:paraId="0B367782" w14:textId="170D288B" w:rsidR="00B90CC3" w:rsidRPr="006029E8" w:rsidRDefault="006029E8" w:rsidP="00B90CC3">
      <w:pPr>
        <w:pStyle w:val="BodyText"/>
        <w:spacing w:line="292" w:lineRule="auto"/>
        <w:ind w:left="1040" w:right="855"/>
        <w:rPr>
          <w:rFonts w:ascii="Arial" w:eastAsia="Arial" w:hAnsi="Arial" w:cs="Arial"/>
          <w:b/>
          <w:bCs/>
          <w:color w:val="3EA8CA"/>
          <w:sz w:val="22"/>
          <w:szCs w:val="22"/>
        </w:rPr>
      </w:pPr>
      <w:r>
        <w:rPr>
          <w:rFonts w:ascii="Arial" w:eastAsia="Arial" w:hAnsi="Arial" w:cs="Arial"/>
          <w:b/>
          <w:bCs/>
          <w:color w:val="3EA8CA"/>
          <w:sz w:val="22"/>
          <w:szCs w:val="22"/>
        </w:rPr>
        <w:t>S</w:t>
      </w:r>
      <w:r w:rsidR="0096138D" w:rsidRPr="006029E8">
        <w:rPr>
          <w:rFonts w:ascii="Arial" w:eastAsia="Arial" w:hAnsi="Arial" w:cs="Arial"/>
          <w:b/>
          <w:bCs/>
          <w:color w:val="3EA8CA"/>
          <w:sz w:val="22"/>
          <w:szCs w:val="22"/>
        </w:rPr>
        <w:t>preadsheets</w:t>
      </w:r>
      <w:r>
        <w:rPr>
          <w:rFonts w:ascii="Arial" w:eastAsia="Arial" w:hAnsi="Arial" w:cs="Arial"/>
          <w:b/>
          <w:bCs/>
          <w:color w:val="3EA8CA"/>
          <w:sz w:val="22"/>
          <w:szCs w:val="22"/>
        </w:rPr>
        <w:t xml:space="preserve">, </w:t>
      </w:r>
      <w:r w:rsidR="0096138D" w:rsidRPr="006029E8">
        <w:rPr>
          <w:rFonts w:ascii="Arial" w:eastAsia="Arial" w:hAnsi="Arial" w:cs="Arial"/>
          <w:b/>
          <w:bCs/>
          <w:color w:val="3EA8CA"/>
          <w:sz w:val="22"/>
          <w:szCs w:val="22"/>
        </w:rPr>
        <w:t>scripts</w:t>
      </w:r>
      <w:r>
        <w:rPr>
          <w:rFonts w:ascii="Arial" w:eastAsia="Arial" w:hAnsi="Arial" w:cs="Arial"/>
          <w:b/>
          <w:bCs/>
          <w:color w:val="3EA8CA"/>
          <w:sz w:val="22"/>
          <w:szCs w:val="22"/>
        </w:rPr>
        <w:t xml:space="preserve"> en apps</w:t>
      </w:r>
    </w:p>
    <w:p w14:paraId="3B033FF1" w14:textId="580086F1" w:rsidR="006029E8" w:rsidRDefault="00BA4FBB" w:rsidP="006029E8">
      <w:pPr>
        <w:pStyle w:val="BodyText"/>
        <w:spacing w:line="292" w:lineRule="auto"/>
        <w:ind w:left="1040" w:right="855"/>
        <w:rPr>
          <w:color w:val="4A4A49"/>
          <w:w w:val="105"/>
        </w:rPr>
      </w:pPr>
      <w:commentRangeStart w:id="11"/>
      <w:r>
        <w:rPr>
          <w:color w:val="4A4A49"/>
          <w:w w:val="105"/>
        </w:rPr>
        <w:t xml:space="preserve">Waarom </w:t>
      </w:r>
      <w:r w:rsidR="0096138D" w:rsidRPr="0096138D">
        <w:rPr>
          <w:color w:val="4A4A49"/>
          <w:w w:val="105"/>
        </w:rPr>
        <w:t>Is een app in het gebruik laagdrempeliger dan een spreadsheet of een script</w:t>
      </w:r>
      <w:commentRangeEnd w:id="11"/>
      <w:r w:rsidR="007D39E6">
        <w:rPr>
          <w:rStyle w:val="CommentReference"/>
        </w:rPr>
        <w:commentReference w:id="11"/>
      </w:r>
      <w:r w:rsidR="0096138D" w:rsidRPr="0096138D">
        <w:rPr>
          <w:color w:val="4A4A49"/>
          <w:w w:val="105"/>
        </w:rPr>
        <w:t>?</w:t>
      </w:r>
      <w:r w:rsidR="006029E8">
        <w:rPr>
          <w:color w:val="4A4A49"/>
          <w:w w:val="105"/>
        </w:rPr>
        <w:t xml:space="preserve"> </w:t>
      </w:r>
    </w:p>
    <w:p w14:paraId="79A54245" w14:textId="77777777" w:rsidR="006029E8" w:rsidRDefault="006029E8" w:rsidP="006029E8">
      <w:pPr>
        <w:pStyle w:val="BodyText"/>
        <w:spacing w:line="292" w:lineRule="auto"/>
        <w:ind w:left="1040" w:right="855"/>
        <w:rPr>
          <w:color w:val="4A4A49"/>
          <w:w w:val="105"/>
        </w:rPr>
      </w:pPr>
    </w:p>
    <w:p w14:paraId="2A3FE774" w14:textId="35A1C21B" w:rsidR="006029E8" w:rsidRDefault="006029E8" w:rsidP="006029E8">
      <w:pPr>
        <w:pStyle w:val="BodyText"/>
        <w:spacing w:line="292" w:lineRule="auto"/>
        <w:ind w:left="1040" w:right="855"/>
        <w:rPr>
          <w:color w:val="4A4A49"/>
          <w:w w:val="105"/>
        </w:rPr>
      </w:pPr>
      <w:r>
        <w:rPr>
          <w:color w:val="4A4A49"/>
          <w:w w:val="105"/>
        </w:rPr>
        <w:t xml:space="preserve">Een script vraagt kennis van de desbetreffende taal. </w:t>
      </w:r>
      <w:r w:rsidR="00B0084A">
        <w:rPr>
          <w:color w:val="4A4A49"/>
          <w:w w:val="105"/>
        </w:rPr>
        <w:t>Daarnaast moet de script</w:t>
      </w:r>
      <w:r w:rsidR="00BA4FBB">
        <w:rPr>
          <w:color w:val="4A4A49"/>
          <w:w w:val="105"/>
        </w:rPr>
        <w:t xml:space="preserve"> </w:t>
      </w:r>
      <w:r>
        <w:rPr>
          <w:color w:val="4A4A49"/>
          <w:w w:val="105"/>
        </w:rPr>
        <w:t xml:space="preserve">taal in de juiste versie worden geïnstalleerd, inclusief de juiste versies de bibliotheken </w:t>
      </w:r>
      <w:r w:rsidR="00B0084A">
        <w:rPr>
          <w:color w:val="4A4A49"/>
          <w:w w:val="105"/>
        </w:rPr>
        <w:t>waarvan het script afhankelijk is.</w:t>
      </w:r>
    </w:p>
    <w:p w14:paraId="3B4294BB" w14:textId="0450A99F" w:rsidR="00B0084A" w:rsidRDefault="00B0084A" w:rsidP="006029E8">
      <w:pPr>
        <w:pStyle w:val="BodyText"/>
        <w:spacing w:line="292" w:lineRule="auto"/>
        <w:ind w:left="1040" w:right="855"/>
        <w:rPr>
          <w:color w:val="4A4A49"/>
          <w:w w:val="105"/>
        </w:rPr>
      </w:pPr>
    </w:p>
    <w:p w14:paraId="2587EA84" w14:textId="431B03F5" w:rsidR="00B0084A" w:rsidDel="007D39E6" w:rsidRDefault="00B0084A" w:rsidP="006029E8">
      <w:pPr>
        <w:pStyle w:val="BodyText"/>
        <w:spacing w:line="292" w:lineRule="auto"/>
        <w:ind w:left="1040" w:right="855"/>
        <w:rPr>
          <w:del w:id="12" w:author="Bonte, Matthijs GSNL-PTS/ES" w:date="2020-08-20T21:36:00Z"/>
          <w:color w:val="4A4A49"/>
          <w:w w:val="105"/>
        </w:rPr>
      </w:pPr>
      <w:r>
        <w:rPr>
          <w:color w:val="4A4A49"/>
          <w:w w:val="105"/>
        </w:rPr>
        <w:t>Spreadsheets zijn laagdrempeliger maar</w:t>
      </w:r>
      <w:r w:rsidR="00BA4FBB">
        <w:rPr>
          <w:color w:val="4A4A49"/>
          <w:w w:val="105"/>
        </w:rPr>
        <w:t xml:space="preserve"> daarin gaat het </w:t>
      </w:r>
      <w:r>
        <w:rPr>
          <w:color w:val="4A4A49"/>
          <w:w w:val="105"/>
        </w:rPr>
        <w:t>overzicht makkelijk verloren door een veelheid aan cel verwijzingen en formules. Fouten zijn dan snel gemaakt en moeilijk op te sporen</w:t>
      </w:r>
      <w:r w:rsidR="00BA4FBB">
        <w:rPr>
          <w:color w:val="4A4A49"/>
          <w:w w:val="105"/>
        </w:rPr>
        <w:t>.</w:t>
      </w:r>
      <w:ins w:id="13" w:author="Bonte, Matthijs GSNL-PTS/ES" w:date="2020-08-20T21:36:00Z">
        <w:r w:rsidR="007D39E6">
          <w:rPr>
            <w:color w:val="4A4A49"/>
            <w:w w:val="105"/>
          </w:rPr>
          <w:t xml:space="preserve"> </w:t>
        </w:r>
      </w:ins>
    </w:p>
    <w:p w14:paraId="03747B14" w14:textId="7E73AEE2" w:rsidR="00CB16C2" w:rsidDel="007D39E6" w:rsidRDefault="00CB16C2" w:rsidP="00596AEA">
      <w:pPr>
        <w:pStyle w:val="BodyText"/>
        <w:spacing w:line="292" w:lineRule="auto"/>
        <w:ind w:left="1040" w:right="855"/>
        <w:rPr>
          <w:del w:id="14" w:author="Bonte, Matthijs GSNL-PTS/ES" w:date="2020-08-20T21:36:00Z"/>
          <w:color w:val="4A4A49"/>
          <w:w w:val="105"/>
        </w:rPr>
      </w:pPr>
    </w:p>
    <w:p w14:paraId="351CC953" w14:textId="0B00CC12" w:rsidR="008A1BD2" w:rsidRDefault="00BA4FBB" w:rsidP="00596AEA">
      <w:pPr>
        <w:pStyle w:val="BodyText"/>
        <w:spacing w:line="292" w:lineRule="auto"/>
        <w:ind w:left="1040" w:right="855"/>
        <w:rPr>
          <w:color w:val="4A4A49"/>
          <w:w w:val="105"/>
        </w:rPr>
      </w:pPr>
      <w:r>
        <w:rPr>
          <w:color w:val="4A4A49"/>
          <w:w w:val="105"/>
        </w:rPr>
        <w:t xml:space="preserve">Laten we eerlijk zijn. </w:t>
      </w:r>
      <w:r w:rsidR="008A1BD2">
        <w:rPr>
          <w:color w:val="4A4A49"/>
          <w:w w:val="105"/>
        </w:rPr>
        <w:t xml:space="preserve">In de praktijk zwerven scripts en spreadsheets her en der in verschillende versies op het netwerk of de </w:t>
      </w:r>
      <w:r>
        <w:rPr>
          <w:color w:val="4A4A49"/>
          <w:w w:val="105"/>
        </w:rPr>
        <w:t xml:space="preserve">je </w:t>
      </w:r>
      <w:r w:rsidR="008A1BD2">
        <w:rPr>
          <w:color w:val="4A4A49"/>
          <w:w w:val="105"/>
        </w:rPr>
        <w:t xml:space="preserve">computer. </w:t>
      </w:r>
      <w:r w:rsidR="00A60D35">
        <w:rPr>
          <w:color w:val="4A4A49"/>
          <w:w w:val="105"/>
        </w:rPr>
        <w:t xml:space="preserve">Dat bevordert het gebruik ervan niet. </w:t>
      </w:r>
    </w:p>
    <w:p w14:paraId="0D1715B4" w14:textId="49A85882" w:rsidR="00392A81" w:rsidRDefault="00392A81" w:rsidP="00596AEA">
      <w:pPr>
        <w:pStyle w:val="BodyText"/>
        <w:spacing w:line="292" w:lineRule="auto"/>
        <w:ind w:left="1040" w:right="855"/>
        <w:rPr>
          <w:color w:val="4A4A49"/>
          <w:w w:val="105"/>
        </w:rPr>
      </w:pPr>
    </w:p>
    <w:p w14:paraId="665CFDD0" w14:textId="7190AF30" w:rsidR="00B0084A" w:rsidDel="007D39E6" w:rsidRDefault="00B0084A" w:rsidP="00B0084A">
      <w:pPr>
        <w:pStyle w:val="BodyText"/>
        <w:spacing w:line="292" w:lineRule="auto"/>
        <w:ind w:left="1040" w:right="855"/>
        <w:rPr>
          <w:del w:id="15" w:author="Bonte, Matthijs GSNL-PTS/ES" w:date="2020-08-20T21:36:00Z"/>
          <w:color w:val="4A4A49"/>
          <w:w w:val="105"/>
        </w:rPr>
      </w:pPr>
      <w:r>
        <w:rPr>
          <w:color w:val="4A4A49"/>
          <w:w w:val="105"/>
        </w:rPr>
        <w:t>Bovenstaande nadelen gelden</w:t>
      </w:r>
      <w:r w:rsidR="008A1BD2">
        <w:rPr>
          <w:color w:val="4A4A49"/>
          <w:w w:val="105"/>
        </w:rPr>
        <w:t xml:space="preserve"> niet voor een app. </w:t>
      </w:r>
      <w:r w:rsidR="00392A81">
        <w:rPr>
          <w:color w:val="4A4A49"/>
          <w:w w:val="105"/>
        </w:rPr>
        <w:t>Via een webadres krijgt iedereen</w:t>
      </w:r>
      <w:r w:rsidR="00FC5795">
        <w:rPr>
          <w:color w:val="4A4A49"/>
          <w:w w:val="105"/>
        </w:rPr>
        <w:t>, waar je ook bent en welk apparaat je ook gebruikt,</w:t>
      </w:r>
      <w:r w:rsidR="00392A81">
        <w:rPr>
          <w:color w:val="4A4A49"/>
          <w:w w:val="105"/>
        </w:rPr>
        <w:t xml:space="preserve"> toegang tot de laatste versie van de app. </w:t>
      </w:r>
      <w:r w:rsidR="00FC5795">
        <w:rPr>
          <w:color w:val="4A4A49"/>
          <w:w w:val="105"/>
        </w:rPr>
        <w:t xml:space="preserve">Een site als </w:t>
      </w:r>
      <w:r w:rsidR="00A60D35">
        <w:rPr>
          <w:color w:val="4A4A49"/>
          <w:w w:val="105"/>
        </w:rPr>
        <w:t>“</w:t>
      </w:r>
      <w:hyperlink r:id="rId14" w:history="1">
        <w:r w:rsidR="00A60D35" w:rsidRPr="00FC5290">
          <w:rPr>
            <w:rStyle w:val="Hyperlink"/>
            <w:w w:val="105"/>
          </w:rPr>
          <w:t>http://grondwaterformules.nl/</w:t>
        </w:r>
      </w:hyperlink>
      <w:r w:rsidR="00A60D35">
        <w:rPr>
          <w:color w:val="4A4A49"/>
          <w:w w:val="105"/>
        </w:rPr>
        <w:t xml:space="preserve">” </w:t>
      </w:r>
      <w:r w:rsidR="00FC5795">
        <w:rPr>
          <w:color w:val="4A4A49"/>
          <w:w w:val="105"/>
        </w:rPr>
        <w:t>kan dienen voor de navigatie tussen de verschillende apps.</w:t>
      </w:r>
      <w:ins w:id="16" w:author="Bonte, Matthijs GSNL-PTS/ES" w:date="2020-08-20T21:36:00Z">
        <w:r w:rsidR="007D39E6">
          <w:rPr>
            <w:color w:val="4A4A49"/>
            <w:w w:val="105"/>
          </w:rPr>
          <w:t xml:space="preserve"> </w:t>
        </w:r>
      </w:ins>
    </w:p>
    <w:p w14:paraId="73972934" w14:textId="569DB5E1" w:rsidR="008A1BD2" w:rsidDel="007D39E6" w:rsidRDefault="008A1BD2" w:rsidP="00B0084A">
      <w:pPr>
        <w:pStyle w:val="BodyText"/>
        <w:spacing w:line="292" w:lineRule="auto"/>
        <w:ind w:left="1040" w:right="855"/>
        <w:rPr>
          <w:del w:id="17" w:author="Bonte, Matthijs GSNL-PTS/ES" w:date="2020-08-20T21:36:00Z"/>
          <w:color w:val="4A4A49"/>
          <w:w w:val="105"/>
        </w:rPr>
      </w:pPr>
    </w:p>
    <w:p w14:paraId="59AE4BA8" w14:textId="17165FB1" w:rsidR="00FC5795" w:rsidRDefault="006029E8" w:rsidP="006029E8">
      <w:pPr>
        <w:pStyle w:val="BodyText"/>
        <w:spacing w:line="292" w:lineRule="auto"/>
        <w:ind w:left="1040" w:right="855"/>
        <w:rPr>
          <w:color w:val="4A4A49"/>
          <w:w w:val="105"/>
        </w:rPr>
      </w:pPr>
      <w:r>
        <w:rPr>
          <w:color w:val="4A4A49"/>
          <w:w w:val="105"/>
        </w:rPr>
        <w:t xml:space="preserve">Als voorbeeld wordt in </w:t>
      </w:r>
      <w:r w:rsidR="00FC5795">
        <w:rPr>
          <w:color w:val="4A4A49"/>
          <w:w w:val="105"/>
        </w:rPr>
        <w:t>hier</w:t>
      </w:r>
      <w:r>
        <w:rPr>
          <w:color w:val="4A4A49"/>
          <w:w w:val="105"/>
        </w:rPr>
        <w:t xml:space="preserve"> de app “MultiLayer3” gebruikt. Dit is de link naar de app: </w:t>
      </w:r>
      <w:hyperlink r:id="rId15" w:history="1">
        <w:r w:rsidRPr="000D1E3D">
          <w:rPr>
            <w:rStyle w:val="Hyperlink"/>
            <w:w w:val="105"/>
          </w:rPr>
          <w:t>https://sweco.shinyapps.io/MultiLayer3/</w:t>
        </w:r>
      </w:hyperlink>
      <w:r w:rsidR="003C01D7">
        <w:rPr>
          <w:color w:val="4A4A49"/>
          <w:w w:val="105"/>
        </w:rPr>
        <w:t>. Afbeelding 1 toont een screenshot van deze app.</w:t>
      </w:r>
    </w:p>
    <w:p w14:paraId="1BACEE79" w14:textId="544557CC" w:rsidR="003C01D7" w:rsidRDefault="003C01D7" w:rsidP="006029E8">
      <w:pPr>
        <w:pStyle w:val="BodyText"/>
        <w:spacing w:line="292" w:lineRule="auto"/>
        <w:ind w:left="1040" w:right="855"/>
        <w:rPr>
          <w:color w:val="4A4A49"/>
          <w:w w:val="105"/>
        </w:rPr>
      </w:pPr>
    </w:p>
    <w:p w14:paraId="6DA9DB2C" w14:textId="284A1D26" w:rsidR="004767A0" w:rsidRDefault="004767A0" w:rsidP="006029E8">
      <w:pPr>
        <w:pStyle w:val="BodyText"/>
        <w:spacing w:line="292" w:lineRule="auto"/>
        <w:ind w:left="1040" w:right="855"/>
        <w:rPr>
          <w:color w:val="4A4A49"/>
          <w:w w:val="105"/>
        </w:rPr>
      </w:pPr>
    </w:p>
    <w:p w14:paraId="0A8343CD" w14:textId="77777777" w:rsidR="006029E8" w:rsidRDefault="006029E8" w:rsidP="00596AEA">
      <w:pPr>
        <w:pStyle w:val="BodyText"/>
        <w:spacing w:line="292" w:lineRule="auto"/>
        <w:ind w:left="1040" w:right="855"/>
        <w:rPr>
          <w:color w:val="4A4A49"/>
          <w:w w:val="105"/>
        </w:rPr>
      </w:pPr>
    </w:p>
    <w:p w14:paraId="36623951" w14:textId="7AE04202" w:rsidR="002020A2" w:rsidRDefault="002020A2" w:rsidP="00596AEA">
      <w:pPr>
        <w:pStyle w:val="BodyText"/>
        <w:spacing w:line="292" w:lineRule="auto"/>
        <w:ind w:left="1040" w:right="855"/>
        <w:rPr>
          <w:color w:val="4A4A49"/>
          <w:w w:val="105"/>
        </w:rPr>
      </w:pPr>
    </w:p>
    <w:p w14:paraId="4436193C" w14:textId="77777777" w:rsidR="003C01D7" w:rsidRDefault="00FC5795" w:rsidP="003C01D7">
      <w:pPr>
        <w:pStyle w:val="BodyText"/>
        <w:keepNext/>
        <w:spacing w:line="292" w:lineRule="auto"/>
        <w:ind w:left="1040" w:right="855"/>
      </w:pPr>
      <w:r>
        <w:rPr>
          <w:noProof/>
          <w:color w:val="4A4A49"/>
          <w:w w:val="105"/>
        </w:rPr>
        <w:drawing>
          <wp:inline distT="0" distB="0" distL="0" distR="0" wp14:anchorId="332D4FDA" wp14:editId="6985D1C8">
            <wp:extent cx="4526280" cy="5212080"/>
            <wp:effectExtent l="19050" t="19050" r="26670" b="2667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JPG"/>
                    <pic:cNvPicPr/>
                  </pic:nvPicPr>
                  <pic:blipFill>
                    <a:blip r:embed="rId16">
                      <a:extLst>
                        <a:ext uri="{28A0092B-C50C-407E-A947-70E740481C1C}">
                          <a14:useLocalDpi xmlns:a14="http://schemas.microsoft.com/office/drawing/2010/main" val="0"/>
                        </a:ext>
                      </a:extLst>
                    </a:blip>
                    <a:stretch>
                      <a:fillRect/>
                    </a:stretch>
                  </pic:blipFill>
                  <pic:spPr>
                    <a:xfrm>
                      <a:off x="0" y="0"/>
                      <a:ext cx="4526280" cy="5212080"/>
                    </a:xfrm>
                    <a:prstGeom prst="rect">
                      <a:avLst/>
                    </a:prstGeom>
                    <a:ln>
                      <a:solidFill>
                        <a:schemeClr val="accent1"/>
                      </a:solidFill>
                    </a:ln>
                  </pic:spPr>
                </pic:pic>
              </a:graphicData>
            </a:graphic>
          </wp:inline>
        </w:drawing>
      </w:r>
    </w:p>
    <w:p w14:paraId="0851419D" w14:textId="49162D30" w:rsidR="00FC5795" w:rsidRDefault="003C01D7" w:rsidP="003C01D7">
      <w:pPr>
        <w:pStyle w:val="Caption"/>
      </w:pPr>
      <w:r>
        <w:t xml:space="preserve">Afbeelding </w:t>
      </w:r>
      <w:r>
        <w:fldChar w:fldCharType="begin"/>
      </w:r>
      <w:r>
        <w:instrText xml:space="preserve"> SEQ Afbeelding \* ARABIC </w:instrText>
      </w:r>
      <w:r>
        <w:fldChar w:fldCharType="separate"/>
      </w:r>
      <w:r w:rsidR="00F015E5">
        <w:rPr>
          <w:noProof/>
        </w:rPr>
        <w:t>1</w:t>
      </w:r>
      <w:r>
        <w:fldChar w:fldCharType="end"/>
      </w:r>
      <w:r>
        <w:t>: Screenshot van de app "MultiLayer3".</w:t>
      </w:r>
    </w:p>
    <w:p w14:paraId="277F6D0B" w14:textId="152427A4" w:rsidR="00397EC4" w:rsidRDefault="00F015E5" w:rsidP="00F015E5">
      <w:pPr>
        <w:pStyle w:val="BodyText"/>
        <w:spacing w:line="292" w:lineRule="auto"/>
        <w:ind w:left="1040" w:right="855"/>
        <w:rPr>
          <w:color w:val="4A4A49"/>
          <w:w w:val="105"/>
        </w:rPr>
      </w:pPr>
      <w:r>
        <w:rPr>
          <w:color w:val="4A4A49"/>
          <w:w w:val="105"/>
        </w:rPr>
        <w:t xml:space="preserve">Afbeelding 1 laat zien dat de parameters die worden gebruikt in de app door middel van een “schuif” in te stellen zijn binnen vooraf begrensde waarden. De app is “responsive”. Daarmee wordt in dit geval bedoeld dat het effect van een verstelling van een schuif op het berekeningsresultaat </w:t>
      </w:r>
      <w:r w:rsidR="00F07C8C">
        <w:rPr>
          <w:color w:val="4A4A49"/>
          <w:w w:val="105"/>
        </w:rPr>
        <w:t xml:space="preserve">(de grafiek met berekende stijghoogten) </w:t>
      </w:r>
      <w:r>
        <w:rPr>
          <w:color w:val="4A4A49"/>
          <w:w w:val="105"/>
        </w:rPr>
        <w:t xml:space="preserve">direct zichtbaar is. Daardoor ontstaat “gevoel” voor het relatieve belang van de verschillende parameters voor het berekeningsresultaat. De techniek hierachter (“reactive programming”) is verwerkt in de </w:t>
      </w:r>
      <w:r w:rsidR="00397EC4">
        <w:rPr>
          <w:color w:val="4A4A49"/>
          <w:w w:val="105"/>
        </w:rPr>
        <w:t>“</w:t>
      </w:r>
      <w:r>
        <w:rPr>
          <w:color w:val="4A4A49"/>
          <w:w w:val="105"/>
        </w:rPr>
        <w:t>Shiny</w:t>
      </w:r>
      <w:r w:rsidR="00397EC4">
        <w:rPr>
          <w:color w:val="4A4A49"/>
          <w:w w:val="105"/>
        </w:rPr>
        <w:t>”</w:t>
      </w:r>
      <w:r>
        <w:rPr>
          <w:color w:val="4A4A49"/>
          <w:w w:val="105"/>
        </w:rPr>
        <w:t xml:space="preserve"> package </w:t>
      </w:r>
      <w:r w:rsidR="00A60D35">
        <w:rPr>
          <w:color w:val="4A4A49"/>
          <w:w w:val="105"/>
        </w:rPr>
        <w:t>van</w:t>
      </w:r>
      <w:r>
        <w:rPr>
          <w:color w:val="4A4A49"/>
          <w:w w:val="105"/>
        </w:rPr>
        <w:t xml:space="preserve"> R</w:t>
      </w:r>
      <w:r w:rsidR="00397EC4">
        <w:rPr>
          <w:color w:val="4A4A49"/>
          <w:w w:val="105"/>
        </w:rPr>
        <w:t xml:space="preserve"> (</w:t>
      </w:r>
      <w:hyperlink r:id="rId17" w:history="1">
        <w:r w:rsidR="00397EC4" w:rsidRPr="00FC5290">
          <w:rPr>
            <w:rStyle w:val="Hyperlink"/>
            <w:w w:val="105"/>
          </w:rPr>
          <w:t>https://shiny.rstudio.com/</w:t>
        </w:r>
      </w:hyperlink>
      <w:r w:rsidR="00397EC4">
        <w:rPr>
          <w:color w:val="4A4A49"/>
          <w:w w:val="105"/>
        </w:rPr>
        <w:t>).</w:t>
      </w:r>
    </w:p>
    <w:p w14:paraId="7B823B83" w14:textId="27116D43" w:rsidR="00F015E5" w:rsidRDefault="00F015E5" w:rsidP="00F015E5">
      <w:pPr>
        <w:pStyle w:val="BodyText"/>
        <w:spacing w:line="292" w:lineRule="auto"/>
        <w:ind w:left="1040" w:right="855"/>
        <w:rPr>
          <w:color w:val="4A4A49"/>
          <w:w w:val="105"/>
        </w:rPr>
      </w:pPr>
      <w:r>
        <w:rPr>
          <w:color w:val="4A4A49"/>
          <w:w w:val="105"/>
        </w:rPr>
        <w:t xml:space="preserve"> </w:t>
      </w:r>
    </w:p>
    <w:p w14:paraId="06F30DC7" w14:textId="6D8BDDCC" w:rsidR="00F015E5" w:rsidRDefault="00911602" w:rsidP="00911602">
      <w:pPr>
        <w:pStyle w:val="BodyText"/>
        <w:spacing w:line="292" w:lineRule="auto"/>
        <w:ind w:left="1040" w:right="855"/>
      </w:pPr>
      <w:r>
        <w:rPr>
          <w:color w:val="4A4A49"/>
          <w:w w:val="105"/>
        </w:rPr>
        <w:t xml:space="preserve">Voor R zijn een </w:t>
      </w:r>
      <w:r w:rsidR="00A60D35">
        <w:rPr>
          <w:color w:val="4A4A49"/>
          <w:w w:val="105"/>
        </w:rPr>
        <w:t xml:space="preserve">meerdere </w:t>
      </w:r>
      <w:r>
        <w:rPr>
          <w:color w:val="4A4A49"/>
          <w:w w:val="105"/>
        </w:rPr>
        <w:t>packages beschikbaar die de vertaling van analytische formules naar</w:t>
      </w:r>
      <w:r w:rsidR="00F07C8C">
        <w:rPr>
          <w:color w:val="4A4A49"/>
          <w:w w:val="105"/>
        </w:rPr>
        <w:t xml:space="preserve"> programma</w:t>
      </w:r>
      <w:r>
        <w:rPr>
          <w:color w:val="4A4A49"/>
          <w:w w:val="105"/>
        </w:rPr>
        <w:t xml:space="preserve"> code vergemakkelijken. Afbeelding 2 toont ter illustratie een stukje </w:t>
      </w:r>
      <w:r w:rsidRPr="00911602">
        <w:rPr>
          <w:color w:val="4A4A49"/>
          <w:w w:val="105"/>
        </w:rPr>
        <w:t>code in M</w:t>
      </w:r>
      <w:r w:rsidR="005D5261">
        <w:rPr>
          <w:color w:val="4A4A49"/>
          <w:w w:val="105"/>
        </w:rPr>
        <w:t>ATLAB</w:t>
      </w:r>
      <w:r w:rsidRPr="00911602">
        <w:rPr>
          <w:color w:val="4A4A49"/>
          <w:w w:val="105"/>
        </w:rPr>
        <w:t xml:space="preserve"> en de corresponderende code in R.</w:t>
      </w:r>
      <w:r w:rsidR="00F015E5">
        <w:rPr>
          <w:noProof/>
          <w:color w:val="4A4A49"/>
          <w:w w:val="105"/>
        </w:rPr>
        <w:drawing>
          <wp:inline distT="0" distB="0" distL="0" distR="0" wp14:anchorId="19393873" wp14:editId="68B34F1A">
            <wp:extent cx="4526280" cy="3081528"/>
            <wp:effectExtent l="19050" t="19050" r="26670" b="2413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6280" cy="3081528"/>
                    </a:xfrm>
                    <a:prstGeom prst="rect">
                      <a:avLst/>
                    </a:prstGeom>
                    <a:noFill/>
                    <a:ln>
                      <a:solidFill>
                        <a:schemeClr val="accent1"/>
                      </a:solidFill>
                    </a:ln>
                  </pic:spPr>
                </pic:pic>
              </a:graphicData>
            </a:graphic>
          </wp:inline>
        </w:drawing>
      </w:r>
    </w:p>
    <w:p w14:paraId="3E778899" w14:textId="616DDE24" w:rsidR="00F015E5" w:rsidRDefault="00F015E5" w:rsidP="00F015E5">
      <w:pPr>
        <w:pStyle w:val="Caption"/>
        <w:rPr>
          <w:color w:val="4A4A49"/>
          <w:w w:val="105"/>
        </w:rPr>
      </w:pPr>
      <w:r>
        <w:t xml:space="preserve">Afbeelding </w:t>
      </w:r>
      <w:r>
        <w:fldChar w:fldCharType="begin"/>
      </w:r>
      <w:r>
        <w:instrText xml:space="preserve"> SEQ Afbeelding \* ARABIC </w:instrText>
      </w:r>
      <w:r>
        <w:fldChar w:fldCharType="separate"/>
      </w:r>
      <w:r>
        <w:rPr>
          <w:noProof/>
        </w:rPr>
        <w:t>2</w:t>
      </w:r>
      <w:r>
        <w:fldChar w:fldCharType="end"/>
      </w:r>
      <w:r>
        <w:t>: Voorbeeld van code in M</w:t>
      </w:r>
      <w:r w:rsidR="005D5261">
        <w:t>ATLAB</w:t>
      </w:r>
      <w:r>
        <w:t xml:space="preserve"> (boven) en</w:t>
      </w:r>
      <w:r w:rsidR="00911602">
        <w:t xml:space="preserve"> de corresponderende code in</w:t>
      </w:r>
      <w:r>
        <w:t xml:space="preserve"> R</w:t>
      </w:r>
      <w:r w:rsidR="00911602">
        <w:t xml:space="preserve"> (onder)</w:t>
      </w:r>
      <w:r>
        <w:t>.</w:t>
      </w:r>
    </w:p>
    <w:p w14:paraId="0B1F7E7A" w14:textId="77777777" w:rsidR="00911602" w:rsidRDefault="00911602" w:rsidP="003C01D7"/>
    <w:p w14:paraId="5E18A540" w14:textId="7B5752E0" w:rsidR="00A60D35" w:rsidDel="007D39E6" w:rsidRDefault="00A60D35" w:rsidP="00911602">
      <w:pPr>
        <w:pStyle w:val="BodyText"/>
        <w:spacing w:line="292" w:lineRule="auto"/>
        <w:ind w:left="1040" w:right="855"/>
        <w:rPr>
          <w:del w:id="18" w:author="Bonte, Matthijs GSNL-PTS/ES" w:date="2020-08-20T21:37:00Z"/>
          <w:color w:val="4A4A49"/>
          <w:w w:val="105"/>
        </w:rPr>
      </w:pPr>
      <w:r>
        <w:rPr>
          <w:color w:val="4A4A49"/>
          <w:w w:val="105"/>
        </w:rPr>
        <w:t xml:space="preserve">Het voorbeeld laat zien dat de R-code nagenoeg even compact is als de code in MATLAB. </w:t>
      </w:r>
    </w:p>
    <w:p w14:paraId="76475117" w14:textId="601348EB" w:rsidR="00A60D35" w:rsidDel="007D39E6" w:rsidRDefault="00A60D35" w:rsidP="00911602">
      <w:pPr>
        <w:pStyle w:val="BodyText"/>
        <w:spacing w:line="292" w:lineRule="auto"/>
        <w:ind w:left="1040" w:right="855"/>
        <w:rPr>
          <w:del w:id="19" w:author="Bonte, Matthijs GSNL-PTS/ES" w:date="2020-08-20T21:37:00Z"/>
          <w:color w:val="4A4A49"/>
          <w:w w:val="105"/>
        </w:rPr>
      </w:pPr>
    </w:p>
    <w:p w14:paraId="04F5841A" w14:textId="439C36F4" w:rsidR="00911602" w:rsidRDefault="00A60D35" w:rsidP="00911602">
      <w:pPr>
        <w:pStyle w:val="BodyText"/>
        <w:spacing w:line="292" w:lineRule="auto"/>
        <w:ind w:left="1040" w:right="855"/>
        <w:rPr>
          <w:color w:val="4A4A49"/>
          <w:w w:val="105"/>
        </w:rPr>
      </w:pPr>
      <w:r>
        <w:rPr>
          <w:color w:val="4A4A49"/>
          <w:w w:val="105"/>
        </w:rPr>
        <w:t>A</w:t>
      </w:r>
      <w:r w:rsidR="00911602">
        <w:rPr>
          <w:color w:val="4A4A49"/>
          <w:w w:val="105"/>
        </w:rPr>
        <w:t xml:space="preserve">an de app </w:t>
      </w:r>
      <w:r w:rsidR="00F07C8C">
        <w:rPr>
          <w:color w:val="4A4A49"/>
          <w:w w:val="105"/>
        </w:rPr>
        <w:t xml:space="preserve">“MultiLayer3” </w:t>
      </w:r>
      <w:r w:rsidR="00911602">
        <w:rPr>
          <w:color w:val="4A4A49"/>
          <w:w w:val="105"/>
        </w:rPr>
        <w:t xml:space="preserve">is </w:t>
      </w:r>
      <w:r>
        <w:rPr>
          <w:color w:val="4A4A49"/>
          <w:w w:val="105"/>
        </w:rPr>
        <w:t xml:space="preserve">tenslotte </w:t>
      </w:r>
      <w:r w:rsidR="00911602">
        <w:rPr>
          <w:color w:val="4A4A49"/>
          <w:w w:val="105"/>
        </w:rPr>
        <w:t>een pagina toegevoegd (“</w:t>
      </w:r>
      <w:proofErr w:type="spellStart"/>
      <w:r w:rsidR="00911602">
        <w:rPr>
          <w:color w:val="4A4A49"/>
          <w:w w:val="105"/>
        </w:rPr>
        <w:t>Documentation</w:t>
      </w:r>
      <w:proofErr w:type="spellEnd"/>
      <w:r w:rsidR="00911602">
        <w:rPr>
          <w:color w:val="4A4A49"/>
          <w:w w:val="105"/>
        </w:rPr>
        <w:t>”) met daarin verwijzingen naar achtergrond</w:t>
      </w:r>
      <w:del w:id="20" w:author="Bonte, Matthijs GSNL-PTS/ES" w:date="2020-08-20T21:37:00Z">
        <w:r w:rsidR="00911602" w:rsidDel="007D39E6">
          <w:rPr>
            <w:color w:val="4A4A49"/>
            <w:w w:val="105"/>
          </w:rPr>
          <w:delText xml:space="preserve"> </w:delText>
        </w:r>
      </w:del>
      <w:r w:rsidR="00911602">
        <w:rPr>
          <w:color w:val="4A4A49"/>
          <w:w w:val="105"/>
        </w:rPr>
        <w:t>documenten.</w:t>
      </w:r>
    </w:p>
    <w:p w14:paraId="05D7444F" w14:textId="2E642BBE" w:rsidR="00F015E5" w:rsidRDefault="00F015E5" w:rsidP="003C01D7"/>
    <w:p w14:paraId="5061CF22" w14:textId="77777777" w:rsidR="00B442EE" w:rsidRDefault="00B442EE" w:rsidP="00B442EE">
      <w:pPr>
        <w:pStyle w:val="BodyText"/>
        <w:spacing w:line="292" w:lineRule="auto"/>
        <w:ind w:left="1040" w:right="855"/>
        <w:rPr>
          <w:rFonts w:ascii="Arial" w:eastAsia="Arial" w:hAnsi="Arial" w:cs="Arial"/>
          <w:b/>
          <w:bCs/>
          <w:color w:val="3EA8CA"/>
          <w:sz w:val="22"/>
          <w:szCs w:val="22"/>
        </w:rPr>
      </w:pPr>
      <w:r>
        <w:rPr>
          <w:rFonts w:ascii="Arial" w:eastAsia="Arial" w:hAnsi="Arial" w:cs="Arial"/>
          <w:b/>
          <w:bCs/>
          <w:color w:val="3EA8CA"/>
          <w:sz w:val="22"/>
          <w:szCs w:val="22"/>
        </w:rPr>
        <w:t>Open source</w:t>
      </w:r>
    </w:p>
    <w:p w14:paraId="53543047" w14:textId="26B3AB28" w:rsidR="00B442EE" w:rsidRDefault="00B442EE" w:rsidP="00B442EE">
      <w:pPr>
        <w:pStyle w:val="BodyText"/>
        <w:spacing w:line="292" w:lineRule="auto"/>
        <w:ind w:left="1040" w:right="855"/>
        <w:rPr>
          <w:color w:val="4A4A49"/>
          <w:w w:val="105"/>
        </w:rPr>
      </w:pPr>
      <w:r>
        <w:rPr>
          <w:color w:val="4A4A49"/>
          <w:w w:val="105"/>
        </w:rPr>
        <w:t>A</w:t>
      </w:r>
      <w:r w:rsidRPr="00F07C8C">
        <w:rPr>
          <w:color w:val="4A4A49"/>
          <w:w w:val="105"/>
        </w:rPr>
        <w:t xml:space="preserve">nalytische methoden </w:t>
      </w:r>
      <w:r>
        <w:rPr>
          <w:color w:val="4A4A49"/>
          <w:w w:val="105"/>
        </w:rPr>
        <w:t xml:space="preserve">kunnen alleen </w:t>
      </w:r>
      <w:r w:rsidRPr="00F07C8C">
        <w:rPr>
          <w:color w:val="4A4A49"/>
          <w:w w:val="105"/>
        </w:rPr>
        <w:t>nieuw leven</w:t>
      </w:r>
      <w:r>
        <w:rPr>
          <w:color w:val="4A4A49"/>
          <w:w w:val="105"/>
        </w:rPr>
        <w:t xml:space="preserve"> </w:t>
      </w:r>
      <w:ins w:id="21" w:author="Bonte, Matthijs GSNL-PTS/ES" w:date="2020-08-20T21:38:00Z">
        <w:r w:rsidR="007D39E6">
          <w:rPr>
            <w:color w:val="4A4A49"/>
            <w:w w:val="105"/>
          </w:rPr>
          <w:t xml:space="preserve">in </w:t>
        </w:r>
      </w:ins>
      <w:r>
        <w:rPr>
          <w:color w:val="4A4A49"/>
          <w:w w:val="105"/>
        </w:rPr>
        <w:t>worden</w:t>
      </w:r>
      <w:r w:rsidRPr="00F07C8C">
        <w:rPr>
          <w:color w:val="4A4A49"/>
          <w:w w:val="105"/>
        </w:rPr>
        <w:t xml:space="preserve"> </w:t>
      </w:r>
      <w:del w:id="22" w:author="Bonte, Matthijs GSNL-PTS/ES" w:date="2020-08-20T21:38:00Z">
        <w:r w:rsidRPr="00F07C8C" w:rsidDel="007D39E6">
          <w:rPr>
            <w:color w:val="4A4A49"/>
            <w:w w:val="105"/>
          </w:rPr>
          <w:delText>in</w:delText>
        </w:r>
      </w:del>
      <w:ins w:id="23" w:author="Bonte, Matthijs GSNL-PTS/ES" w:date="2020-08-20T21:38:00Z">
        <w:r w:rsidR="007D39E6">
          <w:rPr>
            <w:color w:val="4A4A49"/>
            <w:w w:val="105"/>
          </w:rPr>
          <w:t>ge</w:t>
        </w:r>
      </w:ins>
      <w:r w:rsidRPr="00F07C8C">
        <w:rPr>
          <w:color w:val="4A4A49"/>
          <w:w w:val="105"/>
        </w:rPr>
        <w:t>blazen</w:t>
      </w:r>
      <w:r>
        <w:rPr>
          <w:color w:val="4A4A49"/>
          <w:w w:val="105"/>
        </w:rPr>
        <w:t xml:space="preserve"> als de belangrijkste methoden worden vertaald naar een app. Gezien de veelheid van methoden en de hoeveelheid werk die hiermee is gemoeid, is het niet realistisch te veronderstellen dat dit op korte termijn gebeurt. </w:t>
      </w:r>
    </w:p>
    <w:p w14:paraId="5FCD0755" w14:textId="77777777" w:rsidR="00B442EE" w:rsidRDefault="00B442EE" w:rsidP="00B442EE">
      <w:pPr>
        <w:pStyle w:val="BodyText"/>
        <w:spacing w:line="292" w:lineRule="auto"/>
        <w:ind w:left="1040" w:right="855"/>
        <w:rPr>
          <w:color w:val="4A4A49"/>
          <w:w w:val="105"/>
        </w:rPr>
      </w:pPr>
    </w:p>
    <w:p w14:paraId="4870327A" w14:textId="625F218E" w:rsidR="00F07C8C" w:rsidRDefault="00B442EE" w:rsidP="00B442EE">
      <w:pPr>
        <w:pStyle w:val="BodyText"/>
        <w:spacing w:line="292" w:lineRule="auto"/>
        <w:ind w:left="1040" w:right="855"/>
        <w:rPr>
          <w:color w:val="4A4A49"/>
          <w:w w:val="105"/>
        </w:rPr>
      </w:pPr>
      <w:r>
        <w:rPr>
          <w:color w:val="4A4A49"/>
          <w:w w:val="105"/>
        </w:rPr>
        <w:t>Dat hoeft ook niet. Het maken van apps kan een gezamenlijke inspanning zijn van de hydrologische wereld. Daarbij helpt het als we zoveel mogelijk bij elkaar kunnen “spieken”. Source code moet daartoe worden gedeeld. Git</w:t>
      </w:r>
      <w:r w:rsidR="005D5261">
        <w:rPr>
          <w:color w:val="4A4A49"/>
          <w:w w:val="105"/>
        </w:rPr>
        <w:t>H</w:t>
      </w:r>
      <w:r>
        <w:rPr>
          <w:color w:val="4A4A49"/>
          <w:w w:val="105"/>
        </w:rPr>
        <w:t xml:space="preserve">ub is daarvoor de uitgelezen plek. </w:t>
      </w:r>
      <w:r w:rsidR="00F07C8C" w:rsidRPr="00F07C8C">
        <w:rPr>
          <w:color w:val="4A4A49"/>
          <w:w w:val="105"/>
        </w:rPr>
        <w:t>De</w:t>
      </w:r>
      <w:r w:rsidR="00F07C8C">
        <w:rPr>
          <w:color w:val="4A4A49"/>
          <w:w w:val="105"/>
        </w:rPr>
        <w:t xml:space="preserve"> source code</w:t>
      </w:r>
      <w:r>
        <w:rPr>
          <w:color w:val="4A4A49"/>
          <w:w w:val="105"/>
        </w:rPr>
        <w:t xml:space="preserve"> van de </w:t>
      </w:r>
      <w:r w:rsidRPr="00B442EE">
        <w:rPr>
          <w:color w:val="4A4A49"/>
          <w:w w:val="105"/>
        </w:rPr>
        <w:t>app “MultiLayer3”</w:t>
      </w:r>
      <w:r>
        <w:rPr>
          <w:color w:val="4A4A49"/>
          <w:w w:val="105"/>
        </w:rPr>
        <w:t xml:space="preserve"> </w:t>
      </w:r>
      <w:r w:rsidR="005D5261">
        <w:rPr>
          <w:color w:val="4A4A49"/>
          <w:w w:val="105"/>
        </w:rPr>
        <w:t>vindt u hier</w:t>
      </w:r>
      <w:r w:rsidR="00F07C8C">
        <w:rPr>
          <w:color w:val="4A4A49"/>
          <w:w w:val="105"/>
        </w:rPr>
        <w:t xml:space="preserve">: </w:t>
      </w:r>
      <w:hyperlink r:id="rId19" w:history="1">
        <w:r w:rsidR="00F07C8C" w:rsidRPr="00FC5290">
          <w:rPr>
            <w:rStyle w:val="Hyperlink"/>
            <w:w w:val="105"/>
          </w:rPr>
          <w:t>https://github.com/KeesVanImme</w:t>
        </w:r>
        <w:r w:rsidR="00F07C8C" w:rsidRPr="00FC5290">
          <w:rPr>
            <w:rStyle w:val="Hyperlink"/>
            <w:w w:val="105"/>
          </w:rPr>
          <w:t>r</w:t>
        </w:r>
        <w:r w:rsidR="00F07C8C" w:rsidRPr="00FC5290">
          <w:rPr>
            <w:rStyle w:val="Hyperlink"/>
            <w:w w:val="105"/>
          </w:rPr>
          <w:t>zeel/MultiLayer3</w:t>
        </w:r>
      </w:hyperlink>
      <w:r w:rsidR="00F07C8C">
        <w:rPr>
          <w:color w:val="4A4A49"/>
          <w:w w:val="105"/>
        </w:rPr>
        <w:t>.</w:t>
      </w:r>
    </w:p>
    <w:p w14:paraId="05702B76" w14:textId="77777777" w:rsidR="00CD1753" w:rsidRPr="009670FB" w:rsidRDefault="00CD1753">
      <w:pPr>
        <w:pStyle w:val="Heading1"/>
        <w:ind w:left="1040"/>
      </w:pPr>
    </w:p>
    <w:p w14:paraId="28341672" w14:textId="3CB30D72" w:rsidR="00ED6E6A" w:rsidRPr="00596AEA" w:rsidRDefault="00ED6E6A">
      <w:pPr>
        <w:spacing w:before="3"/>
        <w:ind w:left="1040"/>
        <w:rPr>
          <w:i/>
          <w:sz w:val="17"/>
        </w:rPr>
      </w:pPr>
    </w:p>
    <w:p w14:paraId="26E8F4DF" w14:textId="77777777" w:rsidR="00ED6E6A" w:rsidRPr="00596AEA" w:rsidRDefault="00ED6E6A">
      <w:pPr>
        <w:pStyle w:val="BodyText"/>
        <w:spacing w:before="6"/>
        <w:rPr>
          <w:sz w:val="16"/>
        </w:rPr>
      </w:pPr>
    </w:p>
    <w:p w14:paraId="5206DB4A" w14:textId="00059068" w:rsidR="00ED6E6A" w:rsidRPr="00B442EE" w:rsidRDefault="00D23D5C">
      <w:pPr>
        <w:pStyle w:val="Heading1"/>
        <w:rPr>
          <w:lang w:val="en-US"/>
        </w:rPr>
      </w:pPr>
      <w:r w:rsidRPr="00B442EE">
        <w:rPr>
          <w:color w:val="A0CBEE"/>
          <w:lang w:val="en-US"/>
        </w:rPr>
        <w:t xml:space="preserve">Summary </w:t>
      </w:r>
      <w:r w:rsidR="00B442EE" w:rsidRPr="00B442EE">
        <w:rPr>
          <w:color w:val="3EA8CA"/>
          <w:lang w:val="en-US"/>
        </w:rPr>
        <w:t xml:space="preserve">Apps </w:t>
      </w:r>
      <w:r w:rsidR="00063C39">
        <w:rPr>
          <w:color w:val="3EA8CA"/>
          <w:lang w:val="en-US"/>
        </w:rPr>
        <w:t>can</w:t>
      </w:r>
      <w:r w:rsidR="00B442EE" w:rsidRPr="00B442EE">
        <w:rPr>
          <w:color w:val="3EA8CA"/>
          <w:lang w:val="en-US"/>
        </w:rPr>
        <w:t xml:space="preserve"> revitalize</w:t>
      </w:r>
      <w:r w:rsidR="00B442EE">
        <w:rPr>
          <w:color w:val="3EA8CA"/>
          <w:lang w:val="en-US"/>
        </w:rPr>
        <w:t xml:space="preserve"> </w:t>
      </w:r>
      <w:r w:rsidR="00063C39">
        <w:rPr>
          <w:color w:val="3EA8CA"/>
          <w:lang w:val="en-US"/>
        </w:rPr>
        <w:t xml:space="preserve">the use of </w:t>
      </w:r>
      <w:r w:rsidR="00B442EE">
        <w:rPr>
          <w:color w:val="3EA8CA"/>
          <w:lang w:val="en-US"/>
        </w:rPr>
        <w:t>analytical methods.</w:t>
      </w:r>
    </w:p>
    <w:p w14:paraId="24F36329" w14:textId="5DACB3C5" w:rsidR="00ED6E6A" w:rsidRPr="00397EC4" w:rsidRDefault="00B442EE" w:rsidP="00063C39">
      <w:pPr>
        <w:spacing w:before="40" w:line="292" w:lineRule="auto"/>
        <w:ind w:left="190" w:right="1925"/>
        <w:rPr>
          <w:i/>
          <w:color w:val="4A4A49"/>
          <w:sz w:val="17"/>
          <w:lang w:val="en-US"/>
        </w:rPr>
      </w:pPr>
      <w:r w:rsidRPr="00B442EE">
        <w:rPr>
          <w:i/>
          <w:color w:val="4A4A49"/>
          <w:sz w:val="17"/>
          <w:lang w:val="en-US"/>
        </w:rPr>
        <w:t xml:space="preserve">In </w:t>
      </w:r>
      <w:r w:rsidR="00063C39">
        <w:rPr>
          <w:i/>
          <w:color w:val="4A4A49"/>
          <w:sz w:val="17"/>
          <w:lang w:val="en-US"/>
        </w:rPr>
        <w:t xml:space="preserve">the hydrological </w:t>
      </w:r>
      <w:r w:rsidRPr="00B442EE">
        <w:rPr>
          <w:i/>
          <w:color w:val="4A4A49"/>
          <w:sz w:val="17"/>
          <w:lang w:val="en-US"/>
        </w:rPr>
        <w:t>practice, analytical formulas are rarely used</w:t>
      </w:r>
      <w:r w:rsidR="00063C39">
        <w:rPr>
          <w:i/>
          <w:color w:val="4A4A49"/>
          <w:sz w:val="17"/>
          <w:lang w:val="en-US"/>
        </w:rPr>
        <w:t xml:space="preserve">. An important reason for this is that mathematical formulas are intimidating. Furthermore, the </w:t>
      </w:r>
      <w:r w:rsidR="00A60D35">
        <w:rPr>
          <w:i/>
          <w:color w:val="4A4A49"/>
          <w:sz w:val="17"/>
          <w:lang w:val="en-US"/>
        </w:rPr>
        <w:t>conversion</w:t>
      </w:r>
      <w:r w:rsidR="00063C39">
        <w:rPr>
          <w:i/>
          <w:color w:val="4A4A49"/>
          <w:sz w:val="17"/>
          <w:lang w:val="en-US"/>
        </w:rPr>
        <w:t xml:space="preserve"> of these formulas to a spreadsheet or for example an m-file in MATLAB</w:t>
      </w:r>
      <w:r w:rsidR="00A60D35">
        <w:rPr>
          <w:i/>
          <w:color w:val="4A4A49"/>
          <w:sz w:val="17"/>
          <w:lang w:val="en-US"/>
        </w:rPr>
        <w:t>,</w:t>
      </w:r>
      <w:r w:rsidR="00063C39">
        <w:rPr>
          <w:i/>
          <w:color w:val="4A4A49"/>
          <w:sz w:val="17"/>
          <w:lang w:val="en-US"/>
        </w:rPr>
        <w:t xml:space="preserve"> requires a lot of knowledge and p</w:t>
      </w:r>
      <w:r w:rsidR="00063C39" w:rsidRPr="00063C39">
        <w:rPr>
          <w:i/>
          <w:color w:val="4A4A49"/>
          <w:sz w:val="17"/>
          <w:lang w:val="en-US"/>
        </w:rPr>
        <w:t>erseverance</w:t>
      </w:r>
      <w:r w:rsidR="00063C39">
        <w:rPr>
          <w:i/>
          <w:color w:val="4A4A49"/>
          <w:sz w:val="17"/>
          <w:lang w:val="en-US"/>
        </w:rPr>
        <w:t xml:space="preserve">. </w:t>
      </w:r>
      <w:commentRangeStart w:id="24"/>
      <w:r w:rsidR="00063C39" w:rsidRPr="00063C39">
        <w:rPr>
          <w:i/>
          <w:color w:val="4A4A49"/>
          <w:sz w:val="17"/>
          <w:lang w:val="en-US"/>
        </w:rPr>
        <w:t>Adding apps to the</w:t>
      </w:r>
      <w:r w:rsidR="00501E85">
        <w:rPr>
          <w:i/>
          <w:color w:val="4A4A49"/>
          <w:sz w:val="17"/>
          <w:lang w:val="en-US"/>
        </w:rPr>
        <w:t xml:space="preserve"> </w:t>
      </w:r>
      <w:r w:rsidR="00560233" w:rsidRPr="00063C39">
        <w:rPr>
          <w:i/>
          <w:color w:val="4A4A49"/>
          <w:sz w:val="17"/>
          <w:lang w:val="en-US"/>
        </w:rPr>
        <w:t>toolbox</w:t>
      </w:r>
      <w:r w:rsidR="00063C39" w:rsidRPr="00063C39">
        <w:rPr>
          <w:i/>
          <w:color w:val="4A4A49"/>
          <w:sz w:val="17"/>
          <w:lang w:val="en-US"/>
        </w:rPr>
        <w:t xml:space="preserve"> of every hydrologist </w:t>
      </w:r>
      <w:r w:rsidR="00397EC4">
        <w:rPr>
          <w:i/>
          <w:color w:val="4A4A49"/>
          <w:sz w:val="17"/>
          <w:lang w:val="en-US"/>
        </w:rPr>
        <w:t>will facilitate the use of analytical methods</w:t>
      </w:r>
      <w:r w:rsidR="00063C39">
        <w:rPr>
          <w:i/>
          <w:color w:val="4A4A49"/>
          <w:sz w:val="17"/>
          <w:lang w:val="en-US"/>
        </w:rPr>
        <w:t>. As an example, this article describes an ap</w:t>
      </w:r>
      <w:r w:rsidR="00397EC4">
        <w:rPr>
          <w:i/>
          <w:color w:val="4A4A49"/>
          <w:sz w:val="17"/>
          <w:lang w:val="en-US"/>
        </w:rPr>
        <w:t>p</w:t>
      </w:r>
      <w:r w:rsidR="00063C39">
        <w:rPr>
          <w:i/>
          <w:color w:val="4A4A49"/>
          <w:sz w:val="17"/>
          <w:lang w:val="en-US"/>
        </w:rPr>
        <w:t xml:space="preserve"> based on the </w:t>
      </w:r>
      <w:r w:rsidR="00397EC4">
        <w:rPr>
          <w:i/>
          <w:color w:val="4A4A49"/>
          <w:sz w:val="17"/>
          <w:lang w:val="en-US"/>
        </w:rPr>
        <w:t>“</w:t>
      </w:r>
      <w:r w:rsidR="00063C39">
        <w:rPr>
          <w:i/>
          <w:color w:val="4A4A49"/>
          <w:sz w:val="17"/>
          <w:lang w:val="en-US"/>
        </w:rPr>
        <w:t>Shiny</w:t>
      </w:r>
      <w:r w:rsidR="00397EC4">
        <w:rPr>
          <w:i/>
          <w:color w:val="4A4A49"/>
          <w:sz w:val="17"/>
          <w:lang w:val="en-US"/>
        </w:rPr>
        <w:t>”</w:t>
      </w:r>
      <w:r w:rsidR="00063C39">
        <w:rPr>
          <w:i/>
          <w:color w:val="4A4A49"/>
          <w:sz w:val="17"/>
          <w:lang w:val="en-US"/>
        </w:rPr>
        <w:t xml:space="preserve"> package of the R</w:t>
      </w:r>
      <w:r w:rsidR="00F27EDF">
        <w:rPr>
          <w:i/>
          <w:color w:val="4A4A49"/>
          <w:sz w:val="17"/>
          <w:lang w:val="en-US"/>
        </w:rPr>
        <w:t>-</w:t>
      </w:r>
      <w:r w:rsidR="00063C39">
        <w:rPr>
          <w:i/>
          <w:color w:val="4A4A49"/>
          <w:sz w:val="17"/>
          <w:lang w:val="en-US"/>
        </w:rPr>
        <w:t>language.</w:t>
      </w:r>
      <w:commentRangeEnd w:id="24"/>
      <w:r w:rsidR="007D39E6">
        <w:rPr>
          <w:rStyle w:val="CommentReference"/>
        </w:rPr>
        <w:commentReference w:id="24"/>
      </w:r>
    </w:p>
    <w:p w14:paraId="282FD8E3" w14:textId="77777777" w:rsidR="00ED6E6A" w:rsidRPr="00397EC4" w:rsidRDefault="00ED6E6A">
      <w:pPr>
        <w:spacing w:line="292" w:lineRule="auto"/>
        <w:rPr>
          <w:sz w:val="17"/>
          <w:lang w:val="en-US"/>
        </w:rPr>
        <w:sectPr w:rsidR="00ED6E6A" w:rsidRPr="00397EC4">
          <w:footerReference w:type="even" r:id="rId20"/>
          <w:footerReference w:type="default" r:id="rId21"/>
          <w:pgSz w:w="9640" w:h="13610"/>
          <w:pgMar w:top="940" w:right="0" w:bottom="800" w:left="660" w:header="0" w:footer="611" w:gutter="0"/>
          <w:cols w:space="708"/>
        </w:sectPr>
      </w:pPr>
    </w:p>
    <w:p w14:paraId="02C46481" w14:textId="646E39C9" w:rsidR="009670FB" w:rsidRPr="00397EC4" w:rsidRDefault="00350CAE" w:rsidP="00063C39">
      <w:pPr>
        <w:pStyle w:val="BodyText"/>
        <w:spacing w:before="4"/>
        <w:rPr>
          <w:rFonts w:ascii="Times New Roman"/>
          <w:lang w:val="en-US"/>
        </w:rPr>
        <w:sectPr w:rsidR="009670FB" w:rsidRPr="00397EC4">
          <w:pgSz w:w="9640" w:h="13610"/>
          <w:pgMar w:top="840" w:right="0" w:bottom="800" w:left="660" w:header="0" w:footer="611" w:gutter="0"/>
          <w:cols w:space="708"/>
        </w:sectPr>
      </w:pPr>
      <w:r w:rsidRPr="00596AEA">
        <w:rPr>
          <w:noProof/>
        </w:rPr>
        <mc:AlternateContent>
          <mc:Choice Requires="wpg">
            <w:drawing>
              <wp:anchor distT="0" distB="0" distL="114300" distR="114300" simplePos="0" relativeHeight="1264" behindDoc="0" locked="0" layoutInCell="1" allowOverlap="1" wp14:anchorId="61DFE5A4" wp14:editId="0C48F5BE">
                <wp:simplePos x="0" y="0"/>
                <wp:positionH relativeFrom="page">
                  <wp:posOffset>1083538</wp:posOffset>
                </wp:positionH>
                <wp:positionV relativeFrom="page">
                  <wp:posOffset>539126</wp:posOffset>
                </wp:positionV>
                <wp:extent cx="4860290" cy="3110230"/>
                <wp:effectExtent l="0" t="0" r="0" b="0"/>
                <wp:wrapNone/>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0290" cy="3110230"/>
                          <a:chOff x="1700" y="850"/>
                          <a:chExt cx="7654" cy="4898"/>
                        </a:xfrm>
                      </wpg:grpSpPr>
                      <wps:wsp>
                        <wps:cNvPr id="12" name="Rectangle 5"/>
                        <wps:cNvSpPr>
                          <a:spLocks noChangeArrowheads="1"/>
                        </wps:cNvSpPr>
                        <wps:spPr bwMode="auto">
                          <a:xfrm>
                            <a:off x="8787" y="3741"/>
                            <a:ext cx="567" cy="20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Text Box 4"/>
                        <wps:cNvSpPr txBox="1">
                          <a:spLocks noChangeArrowheads="1"/>
                        </wps:cNvSpPr>
                        <wps:spPr bwMode="auto">
                          <a:xfrm>
                            <a:off x="1700" y="850"/>
                            <a:ext cx="7087" cy="3163"/>
                          </a:xfrm>
                          <a:prstGeom prst="rect">
                            <a:avLst/>
                          </a:prstGeom>
                          <a:solidFill>
                            <a:srgbClr val="A0CB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E3554D" w14:textId="7FDD754E" w:rsidR="00ED6E6A" w:rsidRDefault="00D23D5C">
                              <w:pPr>
                                <w:spacing w:before="132"/>
                                <w:ind w:left="170"/>
                                <w:rPr>
                                  <w:rFonts w:ascii="Arial"/>
                                  <w:b/>
                                </w:rPr>
                              </w:pPr>
                              <w:r>
                                <w:rPr>
                                  <w:rFonts w:ascii="Arial"/>
                                  <w:b/>
                                  <w:color w:val="FFFFFF"/>
                                </w:rPr>
                                <w:t>Auteur</w:t>
                              </w:r>
                            </w:p>
                            <w:p w14:paraId="494C403E" w14:textId="77777777" w:rsidR="00ED6E6A" w:rsidRDefault="00ED6E6A">
                              <w:pPr>
                                <w:spacing w:before="9"/>
                                <w:rPr>
                                  <w:rFonts w:ascii="Times New Roman"/>
                                  <w:sz w:val="23"/>
                                </w:rPr>
                              </w:pPr>
                            </w:p>
                            <w:p w14:paraId="0D495920" w14:textId="6CFD47BA" w:rsidR="00ED6E6A" w:rsidRDefault="00911602">
                              <w:pPr>
                                <w:ind w:left="170"/>
                                <w:rPr>
                                  <w:rFonts w:ascii="Arial"/>
                                  <w:sz w:val="17"/>
                                </w:rPr>
                              </w:pPr>
                              <w:r>
                                <w:rPr>
                                  <w:rFonts w:ascii="Arial"/>
                                  <w:color w:val="FFFFFF"/>
                                  <w:sz w:val="17"/>
                                </w:rPr>
                                <w:t>KEES VAN IMMERZEEL</w:t>
                              </w:r>
                              <w:r w:rsidR="009670FB">
                                <w:rPr>
                                  <w:rFonts w:ascii="Arial"/>
                                  <w:color w:val="FFFFFF"/>
                                  <w:sz w:val="17"/>
                                </w:rPr>
                                <w:t xml:space="preserve"> </w:t>
                              </w:r>
                            </w:p>
                            <w:p w14:paraId="51ECE8DB" w14:textId="6C29BB29" w:rsidR="00ED6E6A" w:rsidRPr="009670FB" w:rsidRDefault="00911602">
                              <w:pPr>
                                <w:spacing w:before="44" w:line="292" w:lineRule="auto"/>
                                <w:ind w:left="170"/>
                                <w:rPr>
                                  <w:sz w:val="17"/>
                                </w:rPr>
                              </w:pPr>
                              <w:r>
                                <w:rPr>
                                  <w:color w:val="FFFFFF"/>
                                  <w:w w:val="105"/>
                                  <w:sz w:val="17"/>
                                </w:rPr>
                                <w:t>Sweco</w:t>
                              </w:r>
                              <w:r w:rsidR="00D23D5C" w:rsidRPr="009670FB">
                                <w:rPr>
                                  <w:color w:val="FFFFFF"/>
                                  <w:w w:val="105"/>
                                  <w:sz w:val="17"/>
                                </w:rPr>
                                <w:t xml:space="preserve"> </w:t>
                              </w:r>
                              <w:r w:rsidR="009670FB" w:rsidRPr="009670FB">
                                <w:rPr>
                                  <w:color w:val="FFFFFF"/>
                                  <w:w w:val="105"/>
                                  <w:sz w:val="17"/>
                                </w:rPr>
                                <w:br/>
                              </w:r>
                              <w:r w:rsidRPr="00911602">
                                <w:rPr>
                                  <w:color w:val="FFFFFF"/>
                                  <w:w w:val="105"/>
                                  <w:sz w:val="17"/>
                                </w:rPr>
                                <w:t>kees.vanimmerzeel@sweco.nl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DFE5A4" id="Group 3" o:spid="_x0000_s1026" style="position:absolute;margin-left:85.3pt;margin-top:42.45pt;width:382.7pt;height:244.9pt;z-index:1264;mso-position-horizontal-relative:page;mso-position-vertical-relative:page" coordorigin="1700,850" coordsize="7654,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">
                <v:rect id="Rectangle 5" o:spid="_x0000_s1027" style="position:absolute;left:8787;top:3741;width:567;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shapetype id="_x0000_t202" coordsize="21600,21600" o:spt="202" path="m,l,21600r21600,l21600,xe">
                  <v:stroke joinstyle="miter"/>
                  <v:path gradientshapeok="t" o:connecttype="rect"/>
                </v:shapetype>
                <v:shape id="_x0000_s1028" type="#_x0000_t202" style="position:absolute;left:1700;top:850;width:7087;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" fillcolor="#a0cbee" stroked="f">
                  <v:textbox inset="0,0,0,0">
                    <w:txbxContent>
                      <w:p w14:paraId="41E3554D" w14:textId="7FDD754E" w:rsidR="00ED6E6A" w:rsidRDefault="00D23D5C">
                        <w:pPr>
                          <w:spacing w:before="132"/>
                          <w:ind w:left="170"/>
                          <w:rPr>
                            <w:rFonts w:ascii="Arial"/>
                            <w:b/>
                          </w:rPr>
                        </w:pPr>
                        <w:r>
                          <w:rPr>
                            <w:rFonts w:ascii="Arial"/>
                            <w:b/>
                            <w:color w:val="FFFFFF"/>
                          </w:rPr>
                          <w:t>Auteur</w:t>
                        </w:r>
                      </w:p>
                      <w:p w14:paraId="494C403E" w14:textId="77777777" w:rsidR="00ED6E6A" w:rsidRDefault="00ED6E6A">
                        <w:pPr>
                          <w:spacing w:before="9"/>
                          <w:rPr>
                            <w:rFonts w:ascii="Times New Roman"/>
                            <w:sz w:val="23"/>
                          </w:rPr>
                        </w:pPr>
                      </w:p>
                      <w:p w14:paraId="0D495920" w14:textId="6CFD47BA" w:rsidR="00ED6E6A" w:rsidRDefault="00911602">
                        <w:pPr>
                          <w:ind w:left="170"/>
                          <w:rPr>
                            <w:rFonts w:ascii="Arial"/>
                            <w:sz w:val="17"/>
                          </w:rPr>
                        </w:pPr>
                        <w:r>
                          <w:rPr>
                            <w:rFonts w:ascii="Arial"/>
                            <w:color w:val="FFFFFF"/>
                            <w:sz w:val="17"/>
                          </w:rPr>
                          <w:t>KEES VAN IMMERZEEL</w:t>
                        </w:r>
                        <w:r w:rsidR="009670FB">
                          <w:rPr>
                            <w:rFonts w:ascii="Arial"/>
                            <w:color w:val="FFFFFF"/>
                            <w:sz w:val="17"/>
                          </w:rPr>
                          <w:t xml:space="preserve"> </w:t>
                        </w:r>
                      </w:p>
                      <w:p w14:paraId="51ECE8DB" w14:textId="6C29BB29" w:rsidR="00ED6E6A" w:rsidRPr="009670FB" w:rsidRDefault="00911602">
                        <w:pPr>
                          <w:spacing w:before="44" w:line="292" w:lineRule="auto"/>
                          <w:ind w:left="170"/>
                          <w:rPr>
                            <w:sz w:val="17"/>
                          </w:rPr>
                        </w:pPr>
                        <w:r>
                          <w:rPr>
                            <w:color w:val="FFFFFF"/>
                            <w:w w:val="105"/>
                            <w:sz w:val="17"/>
                          </w:rPr>
                          <w:t>Sweco</w:t>
                        </w:r>
                        <w:r w:rsidR="00D23D5C" w:rsidRPr="009670FB">
                          <w:rPr>
                            <w:color w:val="FFFFFF"/>
                            <w:w w:val="105"/>
                            <w:sz w:val="17"/>
                          </w:rPr>
                          <w:t xml:space="preserve"> </w:t>
                        </w:r>
                        <w:r w:rsidR="009670FB" w:rsidRPr="009670FB">
                          <w:rPr>
                            <w:color w:val="FFFFFF"/>
                            <w:w w:val="105"/>
                            <w:sz w:val="17"/>
                          </w:rPr>
                          <w:br/>
                        </w:r>
                        <w:r w:rsidRPr="00911602">
                          <w:rPr>
                            <w:color w:val="FFFFFF"/>
                            <w:w w:val="105"/>
                            <w:sz w:val="17"/>
                          </w:rPr>
                          <w:t>kees.vanimmerzeel@sweco.nl</w:t>
                        </w:r>
                      </w:p>
                    </w:txbxContent>
                  </v:textbox>
                </v:shape>
                <w10:wrap anchorx="page" anchory="page"/>
              </v:group>
            </w:pict>
          </mc:Fallback>
        </mc:AlternateContent>
      </w:r>
    </w:p>
    <w:p w14:paraId="7B474A34" w14:textId="156237FB" w:rsidR="00ED6E6A" w:rsidRPr="00397EC4" w:rsidRDefault="00350CAE">
      <w:pPr>
        <w:pStyle w:val="BodyText"/>
        <w:spacing w:before="4"/>
        <w:rPr>
          <w:rFonts w:ascii="Times New Roman"/>
          <w:lang w:val="en-US"/>
        </w:rPr>
      </w:pPr>
      <w:r w:rsidRPr="00596AEA">
        <w:rPr>
          <w:noProof/>
        </w:rPr>
        <mc:AlternateContent>
          <mc:Choice Requires="wps">
            <w:drawing>
              <wp:anchor distT="0" distB="0" distL="114300" distR="114300" simplePos="0" relativeHeight="503306816" behindDoc="1" locked="0" layoutInCell="1" allowOverlap="1" wp14:anchorId="6579BF75" wp14:editId="398DF0F8">
                <wp:simplePos x="0" y="0"/>
                <wp:positionH relativeFrom="page">
                  <wp:posOffset>0</wp:posOffset>
                </wp:positionH>
                <wp:positionV relativeFrom="page">
                  <wp:posOffset>0</wp:posOffset>
                </wp:positionV>
                <wp:extent cx="6120130" cy="8639810"/>
                <wp:effectExtent l="0" t="0" r="4445"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8639810"/>
                        </a:xfrm>
                        <a:prstGeom prst="rect">
                          <a:avLst/>
                        </a:prstGeom>
                        <a:solidFill>
                          <a:srgbClr val="A0CB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38BD0" id="Rectangle 2" o:spid="_x0000_s1026" style="position:absolute;margin-left:0;margin-top:0;width:481.9pt;height:680.3pt;z-index:-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" fillcolor="#a0cbee" stroked="f">
                <w10:wrap anchorx="page" anchory="page"/>
              </v:rect>
            </w:pict>
          </mc:Fallback>
        </mc:AlternateContent>
      </w:r>
    </w:p>
    <w:p w14:paraId="13F43915" w14:textId="77777777" w:rsidR="004024E5" w:rsidRPr="00397EC4" w:rsidRDefault="004024E5">
      <w:pPr>
        <w:pStyle w:val="BodyText"/>
        <w:spacing w:before="4"/>
        <w:rPr>
          <w:rFonts w:ascii="Times New Roman"/>
          <w:lang w:val="en-US"/>
        </w:rPr>
      </w:pPr>
    </w:p>
    <w:sectPr w:rsidR="004024E5" w:rsidRPr="00397EC4">
      <w:footerReference w:type="even" r:id="rId22"/>
      <w:pgSz w:w="9640" w:h="13610"/>
      <w:pgMar w:top="1280" w:right="0" w:bottom="280" w:left="660" w:header="0" w:footer="0"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onte, Matthijs GSNL-PTS/ES" w:date="2020-08-20T21:44:00Z" w:initials="BMG">
    <w:p w14:paraId="59A62776" w14:textId="77777777" w:rsidR="00AF5664" w:rsidRDefault="00AF5664">
      <w:pPr>
        <w:pStyle w:val="CommentText"/>
      </w:pPr>
      <w:r>
        <w:rPr>
          <w:rStyle w:val="CommentReference"/>
        </w:rPr>
        <w:annotationRef/>
      </w:r>
      <w:r>
        <w:t>Leuk artikel!</w:t>
      </w:r>
    </w:p>
    <w:p w14:paraId="26302719" w14:textId="77777777" w:rsidR="00AF5664" w:rsidRDefault="00AF5664">
      <w:pPr>
        <w:pStyle w:val="CommentText"/>
      </w:pPr>
    </w:p>
    <w:p w14:paraId="740993E9" w14:textId="0A25BCDD" w:rsidR="00AF5664" w:rsidRPr="00AF5664" w:rsidRDefault="00AF5664" w:rsidP="00AF5664">
      <w:pPr>
        <w:pStyle w:val="CommentText"/>
      </w:pPr>
      <w:r w:rsidRPr="00AF5664">
        <w:t xml:space="preserve">Ik zou </w:t>
      </w:r>
      <w:r>
        <w:t xml:space="preserve">wel </w:t>
      </w:r>
      <w:r w:rsidRPr="00AF5664">
        <w:t>onderscheid maken t</w:t>
      </w:r>
      <w:r>
        <w:t xml:space="preserve">ussen hydrologen die kunnen programmeren en de gebruikers. Ik denk eigenlijk dat diegene die tot op heden niet snel iets programmeren dat </w:t>
      </w:r>
      <w:r w:rsidR="00AF4D2B">
        <w:t xml:space="preserve">niet </w:t>
      </w:r>
      <w:r>
        <w:t xml:space="preserve">plots in r zullen doen. Dit is vooral waardevol voor die hydrologen die dat wel redelijk kunnen om hun script breed toegankelijk te maken </w:t>
      </w:r>
      <w:proofErr w:type="spellStart"/>
      <w:r>
        <w:t>ipv</w:t>
      </w:r>
      <w:proofErr w:type="spellEnd"/>
      <w:r>
        <w:t xml:space="preserve"> een </w:t>
      </w:r>
      <w:proofErr w:type="spellStart"/>
      <w:r>
        <w:t>one</w:t>
      </w:r>
      <w:proofErr w:type="spellEnd"/>
      <w:r>
        <w:t xml:space="preserve"> off. </w:t>
      </w:r>
    </w:p>
    <w:p w14:paraId="2E7C4509" w14:textId="3A4514DA" w:rsidR="00AF5664" w:rsidRDefault="00AF5664" w:rsidP="00AF5664">
      <w:pPr>
        <w:pStyle w:val="CommentText"/>
      </w:pPr>
    </w:p>
    <w:p w14:paraId="073DCF68" w14:textId="20C71B32" w:rsidR="00AF4D2B" w:rsidRDefault="00AF4D2B" w:rsidP="00AF5664">
      <w:pPr>
        <w:pStyle w:val="CommentText"/>
      </w:pPr>
      <w:r>
        <w:t xml:space="preserve">Zijn er nog voorbeelden van andere </w:t>
      </w:r>
      <w:proofErr w:type="spellStart"/>
      <w:r>
        <w:t>Shiny</w:t>
      </w:r>
      <w:proofErr w:type="spellEnd"/>
      <w:r>
        <w:t xml:space="preserve"> apps? Ik ken er 1 waar ik zelf bij betrokken ben: </w:t>
      </w:r>
      <w:hyperlink r:id="rId1" w:history="1">
        <w:r>
          <w:rPr>
            <w:rStyle w:val="Hyperlink"/>
          </w:rPr>
          <w:t>https://shiny.maths-stats.gla.ac.uk/gwsdat/GWSDAT/</w:t>
        </w:r>
      </w:hyperlink>
    </w:p>
    <w:p w14:paraId="116B1B3E" w14:textId="6CB8CB21" w:rsidR="00AF4D2B" w:rsidRDefault="00AF4D2B" w:rsidP="00AF5664">
      <w:pPr>
        <w:pStyle w:val="CommentText"/>
      </w:pPr>
      <w:r>
        <w:t>(</w:t>
      </w:r>
      <w:proofErr w:type="gramStart"/>
      <w:r>
        <w:t>over</w:t>
      </w:r>
      <w:proofErr w:type="gramEnd"/>
      <w:r>
        <w:t xml:space="preserve"> de </w:t>
      </w:r>
      <w:proofErr w:type="spellStart"/>
      <w:r>
        <w:t>excel</w:t>
      </w:r>
      <w:proofErr w:type="spellEnd"/>
      <w:r>
        <w:t xml:space="preserve"> versie hiervan is ook een Stromingenartikeltje verschenen)</w:t>
      </w:r>
    </w:p>
    <w:p w14:paraId="58138210" w14:textId="2058B457" w:rsidR="00AF5664" w:rsidRDefault="00AF5664">
      <w:pPr>
        <w:pStyle w:val="CommentText"/>
      </w:pPr>
    </w:p>
  </w:comment>
  <w:comment w:id="2" w:author="Bonte, Matthijs GSNL-PTS/ES" w:date="2020-08-20T21:31:00Z" w:initials="BMG">
    <w:p w14:paraId="239B7940" w14:textId="1526DFCA" w:rsidR="007D39E6" w:rsidRDefault="007D39E6">
      <w:pPr>
        <w:pStyle w:val="CommentText"/>
      </w:pPr>
      <w:r>
        <w:rPr>
          <w:rStyle w:val="CommentReference"/>
        </w:rPr>
        <w:annotationRef/>
      </w:r>
      <w:r>
        <w:t xml:space="preserve">Is het programmeren eenvoudiger? Of is het verschil meer dat de apps beter toegankelijk zijn. Iedereen met een </w:t>
      </w:r>
      <w:proofErr w:type="gramStart"/>
      <w:r>
        <w:t>internet verbinding</w:t>
      </w:r>
      <w:proofErr w:type="gramEnd"/>
      <w:r>
        <w:t xml:space="preserve"> kan het gebruiken. </w:t>
      </w:r>
    </w:p>
  </w:comment>
  <w:comment w:id="4" w:author="Bonte, Matthijs GSNL-PTS/ES" w:date="2020-08-20T21:45:00Z" w:initials="BMG">
    <w:p w14:paraId="4E480949" w14:textId="77777777" w:rsidR="00AF5664" w:rsidRDefault="00AF5664">
      <w:pPr>
        <w:pStyle w:val="CommentText"/>
      </w:pPr>
      <w:r>
        <w:rPr>
          <w:rStyle w:val="CommentReference"/>
        </w:rPr>
        <w:annotationRef/>
      </w:r>
      <w:r>
        <w:t xml:space="preserve">Zie commentaar bij begin: ik zou stellen: </w:t>
      </w:r>
    </w:p>
    <w:p w14:paraId="55BB7BEE" w14:textId="77777777" w:rsidR="00AF5664" w:rsidRDefault="00AF5664">
      <w:pPr>
        <w:pStyle w:val="CommentText"/>
      </w:pPr>
    </w:p>
    <w:p w14:paraId="3118E2B4" w14:textId="64CB2FD1" w:rsidR="00AF5664" w:rsidRDefault="00AF5664">
      <w:pPr>
        <w:pStyle w:val="CommentText"/>
      </w:pPr>
      <w:r>
        <w:t>“Het gebruik van scripts en spreadsheets door andere</w:t>
      </w:r>
      <w:r w:rsidR="00AF4D2B">
        <w:t>n</w:t>
      </w:r>
      <w:r>
        <w:t xml:space="preserve"> dan de ontwikkelaar is vaak lastig: je moet de juiste scripttaal hebben </w:t>
      </w:r>
      <w:proofErr w:type="spellStart"/>
      <w:r>
        <w:t>geinstalleerd</w:t>
      </w:r>
      <w:proofErr w:type="spellEnd"/>
      <w:r>
        <w:t xml:space="preserve"> en spreadsheets zijn vaak erg ondoorzichtig. Het R-package S</w:t>
      </w:r>
      <w:proofErr w:type="spellStart"/>
      <w:r>
        <w:t>hiny</w:t>
      </w:r>
      <w:proofErr w:type="spellEnd"/>
      <w:r>
        <w:t xml:space="preserve"> geeft hydrologen de mogelijkheden om erg eenvoudig hun scripts voor complexe hydrologische formules te delen in apps, toegankelijk vanaf iedere webbrowser.”  </w:t>
      </w:r>
    </w:p>
    <w:p w14:paraId="6820C62F" w14:textId="77777777" w:rsidR="00AF5664" w:rsidRDefault="00AF5664">
      <w:pPr>
        <w:pStyle w:val="CommentText"/>
      </w:pPr>
    </w:p>
    <w:p w14:paraId="1C4DD73F" w14:textId="22BDD854" w:rsidR="00AF5664" w:rsidRDefault="00AF5664">
      <w:pPr>
        <w:pStyle w:val="CommentText"/>
      </w:pPr>
    </w:p>
  </w:comment>
  <w:comment w:id="3" w:author="Bonte, Matthijs GSNL-PTS/ES" w:date="2020-08-20T21:45:00Z" w:initials="BMG">
    <w:p w14:paraId="79F09C6D" w14:textId="1EAE0819" w:rsidR="00AF5664" w:rsidRDefault="00AF5664">
      <w:pPr>
        <w:pStyle w:val="CommentText"/>
      </w:pPr>
      <w:r>
        <w:rPr>
          <w:rStyle w:val="CommentReference"/>
        </w:rPr>
        <w:annotationRef/>
      </w:r>
    </w:p>
  </w:comment>
  <w:comment w:id="10" w:author="Bonte, Matthijs GSNL-PTS/ES" w:date="2020-08-20T21:33:00Z" w:initials="BMG">
    <w:p w14:paraId="7C687A4F" w14:textId="3A4FB9E1" w:rsidR="007D39E6" w:rsidRDefault="007D39E6">
      <w:pPr>
        <w:pStyle w:val="CommentText"/>
      </w:pPr>
      <w:r>
        <w:rPr>
          <w:rStyle w:val="CommentReference"/>
        </w:rPr>
        <w:annotationRef/>
      </w:r>
      <w:r>
        <w:t xml:space="preserve">Ik denk dat meer mensen tegenwoordig python gebruiken. Maar dit heeft niet de gebruikersvriendelijke </w:t>
      </w:r>
      <w:proofErr w:type="gramStart"/>
      <w:r>
        <w:t>internet mogelijkheden</w:t>
      </w:r>
      <w:proofErr w:type="gramEnd"/>
      <w:r>
        <w:t xml:space="preserve"> als </w:t>
      </w:r>
      <w:proofErr w:type="spellStart"/>
      <w:r>
        <w:t>Shiny</w:t>
      </w:r>
      <w:proofErr w:type="spellEnd"/>
    </w:p>
  </w:comment>
  <w:comment w:id="11" w:author="Bonte, Matthijs GSNL-PTS/ES" w:date="2020-08-20T21:34:00Z" w:initials="BMG">
    <w:p w14:paraId="1F9ACEE6" w14:textId="400C3CEE" w:rsidR="007D39E6" w:rsidRDefault="007D39E6">
      <w:pPr>
        <w:pStyle w:val="CommentText"/>
      </w:pPr>
      <w:r>
        <w:rPr>
          <w:rStyle w:val="CommentReference"/>
        </w:rPr>
        <w:annotationRef/>
      </w:r>
      <w:r>
        <w:t xml:space="preserve">Maar </w:t>
      </w:r>
      <w:proofErr w:type="spellStart"/>
      <w:r>
        <w:t>Shiny</w:t>
      </w:r>
      <w:proofErr w:type="spellEnd"/>
      <w:r>
        <w:t xml:space="preserve"> is toch een methode om een R-script een eenvoudige </w:t>
      </w:r>
      <w:proofErr w:type="gramStart"/>
      <w:r>
        <w:t>user interface</w:t>
      </w:r>
      <w:proofErr w:type="gramEnd"/>
      <w:r>
        <w:t xml:space="preserve"> te geven? Je moet nog steeds een script schrijven</w:t>
      </w:r>
    </w:p>
  </w:comment>
  <w:comment w:id="24" w:author="Bonte, Matthijs GSNL-PTS/ES" w:date="2020-08-20T21:39:00Z" w:initials="BMG">
    <w:p w14:paraId="0F7BE667" w14:textId="0780FED2" w:rsidR="00AF5664" w:rsidRPr="00AF5664" w:rsidRDefault="007D39E6">
      <w:pPr>
        <w:pStyle w:val="CommentText"/>
      </w:pPr>
      <w:r>
        <w:rPr>
          <w:rStyle w:val="CommentReference"/>
        </w:rPr>
        <w:annotationRef/>
      </w:r>
      <w:r w:rsidR="00AF5664" w:rsidRPr="00AF5664">
        <w:t>Ik zou onderscheid maken t</w:t>
      </w:r>
      <w:r w:rsidR="00AF5664">
        <w:t xml:space="preserve">ussen hydrologen die kunnen programmeren en de gebruikers. Ik denk eigenlijk dat diegene die tot op heden niet snel iets programmeren dat plots in r zullen doen. Dit is vooral waardevol voor die hydrologen die dat wel redelijk kunnen om hun script breed toegankelijk te maken </w:t>
      </w:r>
      <w:proofErr w:type="spellStart"/>
      <w:r w:rsidR="00AF5664">
        <w:t>ipv</w:t>
      </w:r>
      <w:proofErr w:type="spellEnd"/>
      <w:r w:rsidR="00AF5664">
        <w:t xml:space="preserve"> een </w:t>
      </w:r>
      <w:proofErr w:type="spellStart"/>
      <w:r w:rsidR="00AF5664">
        <w:t>one</w:t>
      </w:r>
      <w:proofErr w:type="spellEnd"/>
      <w:r w:rsidR="00AF5664">
        <w:t xml:space="preserve"> off. </w:t>
      </w:r>
    </w:p>
    <w:p w14:paraId="5B21D165" w14:textId="77777777" w:rsidR="00AF5664" w:rsidRPr="00AF5664" w:rsidRDefault="00AF5664">
      <w:pPr>
        <w:pStyle w:val="CommentText"/>
      </w:pPr>
    </w:p>
    <w:p w14:paraId="1267F73C" w14:textId="77777777" w:rsidR="00AF5664" w:rsidRPr="00AF5664" w:rsidRDefault="00AF5664">
      <w:pPr>
        <w:pStyle w:val="CommentText"/>
      </w:pPr>
    </w:p>
    <w:p w14:paraId="55B9D26E" w14:textId="3B6AFC90" w:rsidR="007D39E6" w:rsidRPr="007D39E6" w:rsidRDefault="00AF5664">
      <w:pPr>
        <w:pStyle w:val="CommentText"/>
        <w:rPr>
          <w:lang w:val="en-US"/>
        </w:rPr>
      </w:pPr>
      <w:r>
        <w:rPr>
          <w:lang w:val="en-US"/>
        </w:rPr>
        <w:t>H</w:t>
      </w:r>
      <w:r w:rsidR="007D39E6" w:rsidRPr="007D39E6">
        <w:rPr>
          <w:lang w:val="en-US"/>
        </w:rPr>
        <w:t xml:space="preserve">ydrologists that are skilled in </w:t>
      </w:r>
      <w:r w:rsidR="007D39E6">
        <w:rPr>
          <w:lang w:val="en-US"/>
        </w:rPr>
        <w:t>R-</w:t>
      </w:r>
      <w:r w:rsidR="007D39E6" w:rsidRPr="007D39E6">
        <w:rPr>
          <w:lang w:val="en-US"/>
        </w:rPr>
        <w:t>s</w:t>
      </w:r>
      <w:r w:rsidR="007D39E6">
        <w:rPr>
          <w:lang w:val="en-US"/>
        </w:rPr>
        <w:t xml:space="preserve">cripting can </w:t>
      </w:r>
      <w:r>
        <w:rPr>
          <w:lang w:val="en-US"/>
        </w:rPr>
        <w:t xml:space="preserve">now make their analytical solutions easily available as apps using Shiny. This will allow other hydrologists to easily use the most complex equations, without need of a spreadsheet or programming language installed on their pc, on any device they use.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138210" w15:done="0"/>
  <w15:commentEx w15:paraId="239B7940" w15:done="0"/>
  <w15:commentEx w15:paraId="1C4DD73F" w15:done="0"/>
  <w15:commentEx w15:paraId="79F09C6D" w15:done="0"/>
  <w15:commentEx w15:paraId="7C687A4F" w15:done="0"/>
  <w15:commentEx w15:paraId="1F9ACEE6" w15:done="0"/>
  <w15:commentEx w15:paraId="55B9D2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138210" w16cid:durableId="22E96D4D"/>
  <w16cid:commentId w16cid:paraId="239B7940" w16cid:durableId="22E96A20"/>
  <w16cid:commentId w16cid:paraId="1C4DD73F" w16cid:durableId="22E96D6C"/>
  <w16cid:commentId w16cid:paraId="79F09C6D" w16cid:durableId="22E96D66"/>
  <w16cid:commentId w16cid:paraId="7C687A4F" w16cid:durableId="22E96A95"/>
  <w16cid:commentId w16cid:paraId="1F9ACEE6" w16cid:durableId="22E96AEC"/>
  <w16cid:commentId w16cid:paraId="55B9D26E" w16cid:durableId="22E96B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B36FF" w14:textId="77777777" w:rsidR="001044AE" w:rsidRDefault="001044AE">
      <w:r>
        <w:separator/>
      </w:r>
    </w:p>
  </w:endnote>
  <w:endnote w:type="continuationSeparator" w:id="0">
    <w:p w14:paraId="4B539252" w14:textId="77777777" w:rsidR="001044AE" w:rsidRDefault="00104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LucidaSans">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0F80C" w14:textId="0827F09C" w:rsidR="00ED6E6A" w:rsidRDefault="00350CAE">
    <w:pPr>
      <w:pStyle w:val="BodyText"/>
      <w:spacing w:line="14" w:lineRule="auto"/>
      <w:rPr>
        <w:sz w:val="20"/>
      </w:rPr>
    </w:pPr>
    <w:r>
      <w:rPr>
        <w:noProof/>
      </w:rPr>
      <mc:AlternateContent>
        <mc:Choice Requires="wps">
          <w:drawing>
            <wp:anchor distT="0" distB="0" distL="114300" distR="114300" simplePos="0" relativeHeight="503306576" behindDoc="1" locked="0" layoutInCell="1" allowOverlap="1" wp14:anchorId="119C9EB1" wp14:editId="74F8CEF1">
              <wp:simplePos x="0" y="0"/>
              <wp:positionH relativeFrom="page">
                <wp:posOffset>514350</wp:posOffset>
              </wp:positionH>
              <wp:positionV relativeFrom="page">
                <wp:posOffset>8112760</wp:posOffset>
              </wp:positionV>
              <wp:extent cx="163830" cy="142240"/>
              <wp:effectExtent l="0" t="0" r="0" b="317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DC391"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C9EB1" id="_x0000_t202" coordsize="21600,21600" o:spt="202" path="m,l,21600r21600,l21600,xe">
              <v:stroke joinstyle="miter"/>
              <v:path gradientshapeok="t" o:connecttype="rect"/>
            </v:shapetype>
            <v:shape id="Text Box 3" o:spid="_x0000_s1029" type="#_x0000_t202" style="position:absolute;margin-left:40.5pt;margin-top:638.8pt;width:12.9pt;height:11.2pt;z-index:-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" filled="f" stroked="f">
              <v:textbox inset="0,0,0,0">
                <w:txbxContent>
                  <w:p w14:paraId="32ADC391"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06600" behindDoc="1" locked="0" layoutInCell="1" allowOverlap="1" wp14:anchorId="4080A0FA" wp14:editId="2E6335D8">
              <wp:simplePos x="0" y="0"/>
              <wp:positionH relativeFrom="page">
                <wp:posOffset>3818890</wp:posOffset>
              </wp:positionH>
              <wp:positionV relativeFrom="page">
                <wp:posOffset>8112760</wp:posOffset>
              </wp:positionV>
              <wp:extent cx="1234440" cy="142240"/>
              <wp:effectExtent l="0" t="0" r="4445" b="31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E7162" w14:textId="77777777" w:rsidR="00ED6E6A" w:rsidRDefault="00D23D5C">
                          <w:pPr>
                            <w:spacing w:before="23"/>
                            <w:ind w:left="20"/>
                            <w:rPr>
                              <w:rFonts w:ascii="Arial"/>
                              <w:sz w:val="16"/>
                            </w:rPr>
                          </w:pPr>
                          <w:r>
                            <w:rPr>
                              <w:rFonts w:ascii="Arial"/>
                              <w:color w:val="3EA8CA"/>
                              <w:sz w:val="16"/>
                            </w:rPr>
                            <w:t>Stromingen 2019 (25), nr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0A0FA" id="Text Box 2" o:spid="_x0000_s1030" type="#_x0000_t202" style="position:absolute;margin-left:300.7pt;margin-top:638.8pt;width:97.2pt;height:11.2pt;z-index:-9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" filled="f" stroked="f">
              <v:textbox inset="0,0,0,0">
                <w:txbxContent>
                  <w:p w14:paraId="29AE7162" w14:textId="77777777" w:rsidR="00ED6E6A" w:rsidRDefault="00D23D5C">
                    <w:pPr>
                      <w:spacing w:before="23"/>
                      <w:ind w:left="20"/>
                      <w:rPr>
                        <w:rFonts w:ascii="Arial"/>
                        <w:sz w:val="16"/>
                      </w:rPr>
                    </w:pPr>
                    <w:r>
                      <w:rPr>
                        <w:rFonts w:ascii="Arial"/>
                        <w:color w:val="3EA8CA"/>
                        <w:sz w:val="16"/>
                      </w:rPr>
                      <w:t>Stromingen 2019 (25), nr 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FABE8" w14:textId="35CB0746" w:rsidR="00ED6E6A" w:rsidRDefault="00350CAE">
    <w:pPr>
      <w:pStyle w:val="BodyText"/>
      <w:spacing w:line="14" w:lineRule="auto"/>
      <w:rPr>
        <w:sz w:val="20"/>
      </w:rPr>
    </w:pPr>
    <w:r>
      <w:rPr>
        <w:noProof/>
      </w:rPr>
      <mc:AlternateContent>
        <mc:Choice Requires="wps">
          <w:drawing>
            <wp:anchor distT="0" distB="0" distL="114300" distR="114300" simplePos="0" relativeHeight="503306552" behindDoc="1" locked="0" layoutInCell="1" allowOverlap="1" wp14:anchorId="21AC64E6" wp14:editId="5536E3B9">
              <wp:simplePos x="0" y="0"/>
              <wp:positionH relativeFrom="page">
                <wp:posOffset>5441315</wp:posOffset>
              </wp:positionH>
              <wp:positionV relativeFrom="page">
                <wp:posOffset>8112760</wp:posOffset>
              </wp:positionV>
              <wp:extent cx="163830" cy="142240"/>
              <wp:effectExtent l="2540" t="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D9E1C"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AC64E6" id="_x0000_t202" coordsize="21600,21600" o:spt="202" path="m,l,21600r21600,l21600,xe">
              <v:stroke joinstyle="miter"/>
              <v:path gradientshapeok="t" o:connecttype="rect"/>
            </v:shapetype>
            <v:shape id="Text Box 4" o:spid="_x0000_s1031" type="#_x0000_t202" style="position:absolute;margin-left:428.45pt;margin-top:638.8pt;width:12.9pt;height:11.2pt;z-index:-9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" filled="f" stroked="f">
              <v:textbox inset="0,0,0,0">
                <w:txbxContent>
                  <w:p w14:paraId="601D9E1C"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94425" w14:textId="3990B346" w:rsidR="00ED6E6A" w:rsidRDefault="00350CAE">
    <w:pPr>
      <w:pStyle w:val="BodyText"/>
      <w:spacing w:line="14" w:lineRule="auto"/>
      <w:rPr>
        <w:sz w:val="2"/>
      </w:rPr>
    </w:pPr>
    <w:r>
      <w:rPr>
        <w:noProof/>
      </w:rPr>
      <mc:AlternateContent>
        <mc:Choice Requires="wps">
          <w:drawing>
            <wp:anchor distT="0" distB="0" distL="114300" distR="114300" simplePos="0" relativeHeight="503306624" behindDoc="1" locked="0" layoutInCell="1" allowOverlap="1" wp14:anchorId="6DA7895E" wp14:editId="60CD2852">
              <wp:simplePos x="0" y="0"/>
              <wp:positionH relativeFrom="page">
                <wp:posOffset>0</wp:posOffset>
              </wp:positionH>
              <wp:positionV relativeFrom="page">
                <wp:posOffset>0</wp:posOffset>
              </wp:positionV>
              <wp:extent cx="6120130" cy="8639810"/>
              <wp:effectExtent l="0" t="0" r="4445"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8639810"/>
                      </a:xfrm>
                      <a:prstGeom prst="rect">
                        <a:avLst/>
                      </a:prstGeom>
                      <a:solidFill>
                        <a:srgbClr val="A0CB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4F5B4" id="Rectangle 1" o:spid="_x0000_s1026" style="position:absolute;margin-left:0;margin-top:0;width:481.9pt;height:680.3pt;z-index:-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" fillcolor="#a0cbee"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A95DF" w14:textId="77777777" w:rsidR="001044AE" w:rsidRDefault="001044AE">
      <w:r>
        <w:separator/>
      </w:r>
    </w:p>
  </w:footnote>
  <w:footnote w:type="continuationSeparator" w:id="0">
    <w:p w14:paraId="45842377" w14:textId="77777777" w:rsidR="001044AE" w:rsidRDefault="00104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671E"/>
    <w:multiLevelType w:val="hybridMultilevel"/>
    <w:tmpl w:val="4FF622D8"/>
    <w:lvl w:ilvl="0" w:tplc="04130001">
      <w:start w:val="1"/>
      <w:numFmt w:val="bullet"/>
      <w:lvlText w:val=""/>
      <w:lvlJc w:val="left"/>
      <w:pPr>
        <w:ind w:left="1400" w:hanging="360"/>
      </w:pPr>
      <w:rPr>
        <w:rFonts w:ascii="Symbol" w:hAnsi="Symbol" w:hint="default"/>
      </w:rPr>
    </w:lvl>
    <w:lvl w:ilvl="1" w:tplc="04130003" w:tentative="1">
      <w:start w:val="1"/>
      <w:numFmt w:val="bullet"/>
      <w:lvlText w:val="o"/>
      <w:lvlJc w:val="left"/>
      <w:pPr>
        <w:ind w:left="2120" w:hanging="360"/>
      </w:pPr>
      <w:rPr>
        <w:rFonts w:ascii="Courier New" w:hAnsi="Courier New" w:cs="Courier New"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Courier New"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Courier New" w:hint="default"/>
      </w:rPr>
    </w:lvl>
    <w:lvl w:ilvl="8" w:tplc="04130005" w:tentative="1">
      <w:start w:val="1"/>
      <w:numFmt w:val="bullet"/>
      <w:lvlText w:val=""/>
      <w:lvlJc w:val="left"/>
      <w:pPr>
        <w:ind w:left="7160" w:hanging="360"/>
      </w:pPr>
      <w:rPr>
        <w:rFonts w:ascii="Wingdings" w:hAnsi="Wingdings" w:hint="default"/>
      </w:rPr>
    </w:lvl>
  </w:abstractNum>
  <w:abstractNum w:abstractNumId="1" w15:restartNumberingAfterBreak="0">
    <w:nsid w:val="56402674"/>
    <w:multiLevelType w:val="hybridMultilevel"/>
    <w:tmpl w:val="F2A09242"/>
    <w:lvl w:ilvl="0" w:tplc="04130001">
      <w:start w:val="1"/>
      <w:numFmt w:val="bullet"/>
      <w:lvlText w:val=""/>
      <w:lvlJc w:val="left"/>
      <w:pPr>
        <w:ind w:left="1760" w:hanging="360"/>
      </w:pPr>
      <w:rPr>
        <w:rFonts w:ascii="Symbol" w:hAnsi="Symbol" w:hint="default"/>
      </w:rPr>
    </w:lvl>
    <w:lvl w:ilvl="1" w:tplc="04130003">
      <w:start w:val="1"/>
      <w:numFmt w:val="bullet"/>
      <w:lvlText w:val="o"/>
      <w:lvlJc w:val="left"/>
      <w:pPr>
        <w:ind w:left="2480" w:hanging="360"/>
      </w:pPr>
      <w:rPr>
        <w:rFonts w:ascii="Courier New" w:hAnsi="Courier New" w:cs="Courier New" w:hint="default"/>
      </w:rPr>
    </w:lvl>
    <w:lvl w:ilvl="2" w:tplc="04130005" w:tentative="1">
      <w:start w:val="1"/>
      <w:numFmt w:val="bullet"/>
      <w:lvlText w:val=""/>
      <w:lvlJc w:val="left"/>
      <w:pPr>
        <w:ind w:left="3200" w:hanging="360"/>
      </w:pPr>
      <w:rPr>
        <w:rFonts w:ascii="Wingdings" w:hAnsi="Wingdings" w:hint="default"/>
      </w:rPr>
    </w:lvl>
    <w:lvl w:ilvl="3" w:tplc="04130001" w:tentative="1">
      <w:start w:val="1"/>
      <w:numFmt w:val="bullet"/>
      <w:lvlText w:val=""/>
      <w:lvlJc w:val="left"/>
      <w:pPr>
        <w:ind w:left="3920" w:hanging="360"/>
      </w:pPr>
      <w:rPr>
        <w:rFonts w:ascii="Symbol" w:hAnsi="Symbol" w:hint="default"/>
      </w:rPr>
    </w:lvl>
    <w:lvl w:ilvl="4" w:tplc="04130003" w:tentative="1">
      <w:start w:val="1"/>
      <w:numFmt w:val="bullet"/>
      <w:lvlText w:val="o"/>
      <w:lvlJc w:val="left"/>
      <w:pPr>
        <w:ind w:left="4640" w:hanging="360"/>
      </w:pPr>
      <w:rPr>
        <w:rFonts w:ascii="Courier New" w:hAnsi="Courier New" w:cs="Courier New" w:hint="default"/>
      </w:rPr>
    </w:lvl>
    <w:lvl w:ilvl="5" w:tplc="04130005" w:tentative="1">
      <w:start w:val="1"/>
      <w:numFmt w:val="bullet"/>
      <w:lvlText w:val=""/>
      <w:lvlJc w:val="left"/>
      <w:pPr>
        <w:ind w:left="5360" w:hanging="360"/>
      </w:pPr>
      <w:rPr>
        <w:rFonts w:ascii="Wingdings" w:hAnsi="Wingdings" w:hint="default"/>
      </w:rPr>
    </w:lvl>
    <w:lvl w:ilvl="6" w:tplc="04130001" w:tentative="1">
      <w:start w:val="1"/>
      <w:numFmt w:val="bullet"/>
      <w:lvlText w:val=""/>
      <w:lvlJc w:val="left"/>
      <w:pPr>
        <w:ind w:left="6080" w:hanging="360"/>
      </w:pPr>
      <w:rPr>
        <w:rFonts w:ascii="Symbol" w:hAnsi="Symbol" w:hint="default"/>
      </w:rPr>
    </w:lvl>
    <w:lvl w:ilvl="7" w:tplc="04130003" w:tentative="1">
      <w:start w:val="1"/>
      <w:numFmt w:val="bullet"/>
      <w:lvlText w:val="o"/>
      <w:lvlJc w:val="left"/>
      <w:pPr>
        <w:ind w:left="6800" w:hanging="360"/>
      </w:pPr>
      <w:rPr>
        <w:rFonts w:ascii="Courier New" w:hAnsi="Courier New" w:cs="Courier New" w:hint="default"/>
      </w:rPr>
    </w:lvl>
    <w:lvl w:ilvl="8" w:tplc="04130005" w:tentative="1">
      <w:start w:val="1"/>
      <w:numFmt w:val="bullet"/>
      <w:lvlText w:val=""/>
      <w:lvlJc w:val="left"/>
      <w:pPr>
        <w:ind w:left="7520" w:hanging="360"/>
      </w:pPr>
      <w:rPr>
        <w:rFonts w:ascii="Wingdings" w:hAnsi="Wingdings" w:hint="default"/>
      </w:rPr>
    </w:lvl>
  </w:abstractNum>
  <w:abstractNum w:abstractNumId="2" w15:restartNumberingAfterBreak="0">
    <w:nsid w:val="790741BB"/>
    <w:multiLevelType w:val="hybridMultilevel"/>
    <w:tmpl w:val="E132F952"/>
    <w:lvl w:ilvl="0" w:tplc="8B76D9B8">
      <w:numFmt w:val="bullet"/>
      <w:lvlText w:val="•"/>
      <w:lvlJc w:val="left"/>
      <w:pPr>
        <w:ind w:left="1440" w:hanging="400"/>
      </w:pPr>
      <w:rPr>
        <w:rFonts w:ascii="Trebuchet MS" w:eastAsia="Trebuchet MS" w:hAnsi="Trebuchet MS" w:cs="Trebuchet MS" w:hint="default"/>
      </w:rPr>
    </w:lvl>
    <w:lvl w:ilvl="1" w:tplc="04130003" w:tentative="1">
      <w:start w:val="1"/>
      <w:numFmt w:val="bullet"/>
      <w:lvlText w:val="o"/>
      <w:lvlJc w:val="left"/>
      <w:pPr>
        <w:ind w:left="2120" w:hanging="360"/>
      </w:pPr>
      <w:rPr>
        <w:rFonts w:ascii="Courier New" w:hAnsi="Courier New" w:cs="Courier New"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Courier New"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Courier New" w:hint="default"/>
      </w:rPr>
    </w:lvl>
    <w:lvl w:ilvl="8" w:tplc="04130005" w:tentative="1">
      <w:start w:val="1"/>
      <w:numFmt w:val="bullet"/>
      <w:lvlText w:val=""/>
      <w:lvlJc w:val="left"/>
      <w:pPr>
        <w:ind w:left="716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nte, Matthijs GSNL-PTS/ES">
    <w15:presenceInfo w15:providerId="AD" w15:userId="S::Matthijs.Bonte@shell.com::225c2153-3080-47f4-a4e7-8d90650dd2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6A"/>
    <w:rsid w:val="00001769"/>
    <w:rsid w:val="00063C39"/>
    <w:rsid w:val="00067785"/>
    <w:rsid w:val="000A1468"/>
    <w:rsid w:val="001044AE"/>
    <w:rsid w:val="001139E8"/>
    <w:rsid w:val="001F4797"/>
    <w:rsid w:val="002020A2"/>
    <w:rsid w:val="0023538F"/>
    <w:rsid w:val="0023624E"/>
    <w:rsid w:val="00293429"/>
    <w:rsid w:val="002B0FA2"/>
    <w:rsid w:val="00306793"/>
    <w:rsid w:val="0032799E"/>
    <w:rsid w:val="00350CAE"/>
    <w:rsid w:val="00392A81"/>
    <w:rsid w:val="00397EC4"/>
    <w:rsid w:val="003C01D7"/>
    <w:rsid w:val="003F1534"/>
    <w:rsid w:val="004024E5"/>
    <w:rsid w:val="00421DBE"/>
    <w:rsid w:val="00454EB8"/>
    <w:rsid w:val="004767A0"/>
    <w:rsid w:val="004A46DE"/>
    <w:rsid w:val="00501E85"/>
    <w:rsid w:val="00560233"/>
    <w:rsid w:val="00571030"/>
    <w:rsid w:val="00596AEA"/>
    <w:rsid w:val="005D5261"/>
    <w:rsid w:val="006029E8"/>
    <w:rsid w:val="0067185F"/>
    <w:rsid w:val="00777527"/>
    <w:rsid w:val="00785746"/>
    <w:rsid w:val="007A340A"/>
    <w:rsid w:val="007D39E6"/>
    <w:rsid w:val="00860744"/>
    <w:rsid w:val="008A1BD2"/>
    <w:rsid w:val="00911602"/>
    <w:rsid w:val="0096138D"/>
    <w:rsid w:val="009670FB"/>
    <w:rsid w:val="00A34100"/>
    <w:rsid w:val="00A60D35"/>
    <w:rsid w:val="00A71897"/>
    <w:rsid w:val="00AF4D2B"/>
    <w:rsid w:val="00AF5664"/>
    <w:rsid w:val="00B0084A"/>
    <w:rsid w:val="00B442EE"/>
    <w:rsid w:val="00B90CC3"/>
    <w:rsid w:val="00BA4FBB"/>
    <w:rsid w:val="00CB16C2"/>
    <w:rsid w:val="00CD1753"/>
    <w:rsid w:val="00D23D5C"/>
    <w:rsid w:val="00D54CDC"/>
    <w:rsid w:val="00E30BA8"/>
    <w:rsid w:val="00ED6E6A"/>
    <w:rsid w:val="00EE15FC"/>
    <w:rsid w:val="00F015E5"/>
    <w:rsid w:val="00F04503"/>
    <w:rsid w:val="00F07C8C"/>
    <w:rsid w:val="00F27EDF"/>
    <w:rsid w:val="00F557A9"/>
    <w:rsid w:val="00FC5795"/>
    <w:rsid w:val="00FF58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AD0C8"/>
  <w15:docId w15:val="{FFE87F5A-1BEB-4C28-AE3E-A3185096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eastAsia="Trebuchet MS" w:hAnsi="Trebuchet MS" w:cs="Trebuchet MS"/>
      <w:lang w:val="nl-NL" w:eastAsia="nl-NL" w:bidi="nl-NL"/>
    </w:rPr>
  </w:style>
  <w:style w:type="paragraph" w:styleId="Heading1">
    <w:name w:val="heading 1"/>
    <w:basedOn w:val="Normal"/>
    <w:uiPriority w:val="9"/>
    <w:qFormat/>
    <w:pPr>
      <w:ind w:left="190"/>
      <w:outlineLvl w:val="0"/>
    </w:pPr>
    <w:rPr>
      <w:rFonts w:ascii="Arial" w:eastAsia="Arial" w:hAnsi="Arial" w:cs="Arial"/>
      <w:b/>
      <w:bCs/>
    </w:rPr>
  </w:style>
  <w:style w:type="paragraph" w:styleId="Heading2">
    <w:name w:val="heading 2"/>
    <w:basedOn w:val="Normal"/>
    <w:uiPriority w:val="9"/>
    <w:unhideWhenUsed/>
    <w:qFormat/>
    <w:pPr>
      <w:ind w:left="190"/>
      <w:outlineLvl w:val="1"/>
    </w:pPr>
    <w:rPr>
      <w:rFonts w:ascii="Arial" w:eastAsia="Arial" w:hAnsi="Arial" w:cs="Arial"/>
      <w:b/>
      <w:bCs/>
      <w:i/>
      <w:sz w:val="17"/>
      <w:szCs w:val="17"/>
    </w:rPr>
  </w:style>
  <w:style w:type="paragraph" w:styleId="Heading3">
    <w:name w:val="heading 3"/>
    <w:basedOn w:val="Normal"/>
    <w:next w:val="Normal"/>
    <w:link w:val="Heading3Char"/>
    <w:uiPriority w:val="9"/>
    <w:semiHidden/>
    <w:unhideWhenUsed/>
    <w:qFormat/>
    <w:rsid w:val="00596AE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0"/>
      <w:ind w:left="351" w:right="343"/>
      <w:jc w:val="center"/>
    </w:pPr>
  </w:style>
  <w:style w:type="character" w:customStyle="1" w:styleId="Heading3Char">
    <w:name w:val="Heading 3 Char"/>
    <w:basedOn w:val="DefaultParagraphFont"/>
    <w:link w:val="Heading3"/>
    <w:uiPriority w:val="9"/>
    <w:semiHidden/>
    <w:rsid w:val="00596AEA"/>
    <w:rPr>
      <w:rFonts w:asciiTheme="majorHAnsi" w:eastAsiaTheme="majorEastAsia" w:hAnsiTheme="majorHAnsi" w:cstheme="majorBidi"/>
      <w:color w:val="243F60" w:themeColor="accent1" w:themeShade="7F"/>
      <w:sz w:val="24"/>
      <w:szCs w:val="24"/>
      <w:lang w:val="nl-NL" w:eastAsia="nl-NL" w:bidi="nl-NL"/>
    </w:rPr>
  </w:style>
  <w:style w:type="paragraph" w:customStyle="1" w:styleId="Figuuronderschrift">
    <w:name w:val="Figuuronderschrift"/>
    <w:basedOn w:val="Normal"/>
    <w:next w:val="Normal"/>
    <w:link w:val="FiguuronderschriftChar"/>
    <w:rsid w:val="002B0FA2"/>
    <w:pPr>
      <w:widowControl/>
      <w:autoSpaceDE/>
      <w:autoSpaceDN/>
      <w:spacing w:after="360" w:line="240" w:lineRule="atLeast"/>
      <w:jc w:val="both"/>
    </w:pPr>
    <w:rPr>
      <w:rFonts w:ascii="Lucida Sans" w:eastAsia="Times New Roman" w:hAnsi="Lucida Sans" w:cs="Times New Roman"/>
      <w:i/>
      <w:sz w:val="14"/>
      <w:szCs w:val="24"/>
      <w:lang w:bidi="ar-SA"/>
    </w:rPr>
  </w:style>
  <w:style w:type="character" w:customStyle="1" w:styleId="FiguuronderschriftChar">
    <w:name w:val="Figuuronderschrift Char"/>
    <w:link w:val="Figuuronderschrift"/>
    <w:rsid w:val="002B0FA2"/>
    <w:rPr>
      <w:rFonts w:ascii="Lucida Sans" w:eastAsia="Times New Roman" w:hAnsi="Lucida Sans" w:cs="Times New Roman"/>
      <w:i/>
      <w:sz w:val="14"/>
      <w:szCs w:val="24"/>
      <w:lang w:val="nl-NL" w:eastAsia="nl-NL"/>
    </w:rPr>
  </w:style>
  <w:style w:type="character" w:customStyle="1" w:styleId="TabelTEKSTLucidaSans7pt">
    <w:name w:val="TabelTEKST LucidaSans 7 pt"/>
    <w:rsid w:val="009670FB"/>
    <w:rPr>
      <w:rFonts w:ascii="LucidaSans" w:hAnsi="LucidaSans"/>
      <w:sz w:val="14"/>
    </w:rPr>
  </w:style>
  <w:style w:type="character" w:styleId="Hyperlink">
    <w:name w:val="Hyperlink"/>
    <w:basedOn w:val="DefaultParagraphFont"/>
    <w:uiPriority w:val="99"/>
    <w:unhideWhenUsed/>
    <w:rsid w:val="00E30BA8"/>
    <w:rPr>
      <w:color w:val="0000FF"/>
      <w:u w:val="single"/>
    </w:rPr>
  </w:style>
  <w:style w:type="character" w:styleId="UnresolvedMention">
    <w:name w:val="Unresolved Mention"/>
    <w:basedOn w:val="DefaultParagraphFont"/>
    <w:uiPriority w:val="99"/>
    <w:semiHidden/>
    <w:unhideWhenUsed/>
    <w:rsid w:val="00D54CDC"/>
    <w:rPr>
      <w:color w:val="605E5C"/>
      <w:shd w:val="clear" w:color="auto" w:fill="E1DFDD"/>
    </w:rPr>
  </w:style>
  <w:style w:type="paragraph" w:styleId="Caption">
    <w:name w:val="caption"/>
    <w:basedOn w:val="Normal"/>
    <w:next w:val="Normal"/>
    <w:uiPriority w:val="35"/>
    <w:unhideWhenUsed/>
    <w:qFormat/>
    <w:rsid w:val="003C01D7"/>
    <w:pPr>
      <w:spacing w:after="200"/>
    </w:pPr>
    <w:rPr>
      <w:i/>
      <w:iCs/>
      <w:color w:val="1F497D" w:themeColor="text2"/>
      <w:sz w:val="18"/>
      <w:szCs w:val="18"/>
    </w:rPr>
  </w:style>
  <w:style w:type="paragraph" w:styleId="Header">
    <w:name w:val="header"/>
    <w:basedOn w:val="Normal"/>
    <w:link w:val="HeaderChar"/>
    <w:uiPriority w:val="99"/>
    <w:unhideWhenUsed/>
    <w:rsid w:val="00560233"/>
    <w:pPr>
      <w:tabs>
        <w:tab w:val="center" w:pos="4703"/>
        <w:tab w:val="right" w:pos="9406"/>
      </w:tabs>
    </w:pPr>
  </w:style>
  <w:style w:type="character" w:customStyle="1" w:styleId="HeaderChar">
    <w:name w:val="Header Char"/>
    <w:basedOn w:val="DefaultParagraphFont"/>
    <w:link w:val="Header"/>
    <w:uiPriority w:val="99"/>
    <w:rsid w:val="00560233"/>
    <w:rPr>
      <w:rFonts w:ascii="Trebuchet MS" w:eastAsia="Trebuchet MS" w:hAnsi="Trebuchet MS" w:cs="Trebuchet MS"/>
      <w:lang w:val="nl-NL" w:eastAsia="nl-NL" w:bidi="nl-NL"/>
    </w:rPr>
  </w:style>
  <w:style w:type="paragraph" w:styleId="Footer">
    <w:name w:val="footer"/>
    <w:basedOn w:val="Normal"/>
    <w:link w:val="FooterChar"/>
    <w:uiPriority w:val="99"/>
    <w:unhideWhenUsed/>
    <w:rsid w:val="00560233"/>
    <w:pPr>
      <w:tabs>
        <w:tab w:val="center" w:pos="4703"/>
        <w:tab w:val="right" w:pos="9406"/>
      </w:tabs>
    </w:pPr>
  </w:style>
  <w:style w:type="character" w:customStyle="1" w:styleId="FooterChar">
    <w:name w:val="Footer Char"/>
    <w:basedOn w:val="DefaultParagraphFont"/>
    <w:link w:val="Footer"/>
    <w:uiPriority w:val="99"/>
    <w:rsid w:val="00560233"/>
    <w:rPr>
      <w:rFonts w:ascii="Trebuchet MS" w:eastAsia="Trebuchet MS" w:hAnsi="Trebuchet MS" w:cs="Trebuchet MS"/>
      <w:lang w:val="nl-NL" w:eastAsia="nl-NL" w:bidi="nl-NL"/>
    </w:rPr>
  </w:style>
  <w:style w:type="character" w:styleId="CommentReference">
    <w:name w:val="annotation reference"/>
    <w:basedOn w:val="DefaultParagraphFont"/>
    <w:uiPriority w:val="99"/>
    <w:semiHidden/>
    <w:unhideWhenUsed/>
    <w:rsid w:val="007D39E6"/>
    <w:rPr>
      <w:sz w:val="16"/>
      <w:szCs w:val="16"/>
    </w:rPr>
  </w:style>
  <w:style w:type="paragraph" w:styleId="CommentText">
    <w:name w:val="annotation text"/>
    <w:basedOn w:val="Normal"/>
    <w:link w:val="CommentTextChar"/>
    <w:uiPriority w:val="99"/>
    <w:semiHidden/>
    <w:unhideWhenUsed/>
    <w:rsid w:val="007D39E6"/>
    <w:rPr>
      <w:sz w:val="20"/>
      <w:szCs w:val="20"/>
    </w:rPr>
  </w:style>
  <w:style w:type="character" w:customStyle="1" w:styleId="CommentTextChar">
    <w:name w:val="Comment Text Char"/>
    <w:basedOn w:val="DefaultParagraphFont"/>
    <w:link w:val="CommentText"/>
    <w:uiPriority w:val="99"/>
    <w:semiHidden/>
    <w:rsid w:val="007D39E6"/>
    <w:rPr>
      <w:rFonts w:ascii="Trebuchet MS" w:eastAsia="Trebuchet MS" w:hAnsi="Trebuchet MS" w:cs="Trebuchet MS"/>
      <w:sz w:val="20"/>
      <w:szCs w:val="20"/>
      <w:lang w:val="nl-NL" w:eastAsia="nl-NL" w:bidi="nl-NL"/>
    </w:rPr>
  </w:style>
  <w:style w:type="paragraph" w:styleId="CommentSubject">
    <w:name w:val="annotation subject"/>
    <w:basedOn w:val="CommentText"/>
    <w:next w:val="CommentText"/>
    <w:link w:val="CommentSubjectChar"/>
    <w:uiPriority w:val="99"/>
    <w:semiHidden/>
    <w:unhideWhenUsed/>
    <w:rsid w:val="007D39E6"/>
    <w:rPr>
      <w:b/>
      <w:bCs/>
    </w:rPr>
  </w:style>
  <w:style w:type="character" w:customStyle="1" w:styleId="CommentSubjectChar">
    <w:name w:val="Comment Subject Char"/>
    <w:basedOn w:val="CommentTextChar"/>
    <w:link w:val="CommentSubject"/>
    <w:uiPriority w:val="99"/>
    <w:semiHidden/>
    <w:rsid w:val="007D39E6"/>
    <w:rPr>
      <w:rFonts w:ascii="Trebuchet MS" w:eastAsia="Trebuchet MS" w:hAnsi="Trebuchet MS" w:cs="Trebuchet MS"/>
      <w:b/>
      <w:bCs/>
      <w:sz w:val="20"/>
      <w:szCs w:val="20"/>
      <w:lang w:val="nl-NL" w:eastAsia="nl-NL" w:bidi="nl-NL"/>
    </w:rPr>
  </w:style>
  <w:style w:type="paragraph" w:styleId="BalloonText">
    <w:name w:val="Balloon Text"/>
    <w:basedOn w:val="Normal"/>
    <w:link w:val="BalloonTextChar"/>
    <w:uiPriority w:val="99"/>
    <w:semiHidden/>
    <w:unhideWhenUsed/>
    <w:rsid w:val="007D39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9E6"/>
    <w:rPr>
      <w:rFonts w:ascii="Segoe UI" w:eastAsia="Trebuchet MS" w:hAnsi="Segoe UI" w:cs="Segoe UI"/>
      <w:sz w:val="18"/>
      <w:szCs w:val="18"/>
      <w:lang w:val="nl-NL" w:eastAsia="nl-NL" w:bidi="nl-NL"/>
    </w:rPr>
  </w:style>
  <w:style w:type="character" w:styleId="FollowedHyperlink">
    <w:name w:val="FollowedHyperlink"/>
    <w:basedOn w:val="DefaultParagraphFont"/>
    <w:uiPriority w:val="99"/>
    <w:semiHidden/>
    <w:unhideWhenUsed/>
    <w:rsid w:val="007D39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05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shiny.maths-stats.gla.ac.uk/gwsdat/GWSDAT/"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rondwaterformules.nl/"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shiny.rstudio.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sweco.shinyapps.io/MultiLayer3/"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github.com/KeesVanImmerzeel/MultiLayer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grondwaterformules.n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96EDB0FFF09D4A891D03B4846DB782" ma:contentTypeVersion="13" ma:contentTypeDescription="Create a new document." ma:contentTypeScope="" ma:versionID="c32c32a69af5548c9814e4a85633b5df">
  <xsd:schema xmlns:xsd="http://www.w3.org/2001/XMLSchema" xmlns:xs="http://www.w3.org/2001/XMLSchema" xmlns:p="http://schemas.microsoft.com/office/2006/metadata/properties" xmlns:ns3="6b21dd30-2257-46ea-b56e-591b8dc4973a" xmlns:ns4="d76c5884-8a37-4746-b209-a1b013095622" targetNamespace="http://schemas.microsoft.com/office/2006/metadata/properties" ma:root="true" ma:fieldsID="8597aaf11558175172a889cbaf3044b3" ns3:_="" ns4:_="">
    <xsd:import namespace="6b21dd30-2257-46ea-b56e-591b8dc4973a"/>
    <xsd:import namespace="d76c5884-8a37-4746-b209-a1b01309562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1dd30-2257-46ea-b56e-591b8dc497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6c5884-8a37-4746-b209-a1b01309562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39D86E-A199-4EE3-8F63-686F400DB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1dd30-2257-46ea-b56e-591b8dc4973a"/>
    <ds:schemaRef ds:uri="d76c5884-8a37-4746-b209-a1b01309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C8D6B-2D58-4E9A-A172-6312C00C86F3}">
  <ds:schemaRefs>
    <ds:schemaRef ds:uri="http://schemas.microsoft.com/sharepoint/v3/contenttype/forms"/>
  </ds:schemaRefs>
</ds:datastoreItem>
</file>

<file path=customXml/itemProps3.xml><?xml version="1.0" encoding="utf-8"?>
<ds:datastoreItem xmlns:ds="http://schemas.openxmlformats.org/officeDocument/2006/customXml" ds:itemID="{205C0097-4A0F-496B-BC17-61ED273E84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888</Words>
  <Characters>5068</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Bonte, Matthijs GSNL-PTS/ES</dc:creator>
  <cp:lastModifiedBy>Bonte, Matthijs GSNL-PTS/ES</cp:lastModifiedBy>
  <cp:revision>2</cp:revision>
  <dcterms:created xsi:type="dcterms:W3CDTF">2020-08-20T19:30:00Z</dcterms:created>
  <dcterms:modified xsi:type="dcterms:W3CDTF">2020-08-20T19:30:00Z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Adobe InDesign CC 14.0 (Macintosh)</vt:lpwstr>
  </property>
  <property fmtid="{D5CDD505-2E9C-101B-9397-08002B2CF9AE}" pid="4" name="LastSaved">
    <vt:filetime>2019-03-22T00:00:00Z</vt:filetime>
  </property>
  <property fmtid="{D5CDD505-2E9C-101B-9397-08002B2CF9AE}" pid="5" name="ContentTypeId">
    <vt:lpwstr>0x0101000F96EDB0FFF09D4A891D03B4846DB782</vt:lpwstr>
  </property>
</Properties>
</file>